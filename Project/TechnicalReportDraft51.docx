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61E9" w14:textId="3D192C8D" w:rsidR="00636B6E" w:rsidDel="00A55522" w:rsidRDefault="00636B6E" w:rsidP="00636B6E">
      <w:pPr>
        <w:spacing w:after="0" w:line="480" w:lineRule="auto"/>
        <w:rPr>
          <w:del w:id="0" w:author="Ryan Taylor" w:date="2020-05-01T00:21:00Z"/>
          <w:rFonts w:ascii="Times New Roman" w:eastAsia="Times New Roman" w:hAnsi="Times New Roman" w:cs="Times New Roman"/>
          <w:b/>
          <w:i/>
          <w:sz w:val="24"/>
        </w:rPr>
      </w:pPr>
      <w:del w:id="1" w:author="Ryan Taylor" w:date="2020-05-01T00:21:00Z">
        <w:r w:rsidDel="00A55522">
          <w:rPr>
            <w:rFonts w:ascii="Times New Roman" w:eastAsia="Times New Roman" w:hAnsi="Times New Roman" w:cs="Times New Roman"/>
            <w:b/>
            <w:i/>
            <w:sz w:val="24"/>
          </w:rPr>
          <w:delText xml:space="preserve">Abstract </w:delText>
        </w:r>
      </w:del>
    </w:p>
    <w:p w14:paraId="2CE70D79" w14:textId="77777777" w:rsidR="00636B6E" w:rsidRDefault="00636B6E" w:rsidP="00636B6E">
      <w:pPr>
        <w:spacing w:after="0" w:line="480" w:lineRule="auto"/>
        <w:rPr>
          <w:rFonts w:ascii="Calibri" w:eastAsia="Calibri" w:hAnsi="Calibri" w:cs="Calibri"/>
          <w:b/>
          <w:i/>
        </w:rPr>
      </w:pPr>
      <w:r>
        <w:rPr>
          <w:rFonts w:ascii="Times New Roman" w:eastAsia="Times New Roman" w:hAnsi="Times New Roman" w:cs="Times New Roman"/>
          <w:b/>
          <w:i/>
          <w:sz w:val="24"/>
        </w:rPr>
        <w:t>Problem</w:t>
      </w:r>
    </w:p>
    <w:p w14:paraId="36FCAF07" w14:textId="6836FECA" w:rsidR="00636B6E" w:rsidRPr="00A16F01" w:rsidRDefault="00636B6E" w:rsidP="00A32BB8">
      <w:pPr>
        <w:spacing w:after="0" w:line="276" w:lineRule="auto"/>
        <w:rPr>
          <w:rFonts w:ascii="Times New Roman" w:hAnsi="Times New Roman" w:cs="Times New Roman"/>
          <w:sz w:val="24"/>
          <w:szCs w:val="24"/>
        </w:rPr>
        <w:pPrChange w:id="2" w:author="Ryan Taylor" w:date="2020-05-01T00:43:00Z">
          <w:pPr>
            <w:spacing w:after="0" w:line="276" w:lineRule="auto"/>
            <w:ind w:firstLine="720"/>
          </w:pPr>
        </w:pPrChange>
      </w:pPr>
      <w:r>
        <w:rPr>
          <w:rFonts w:ascii="Times New Roman" w:hAnsi="Times New Roman" w:cs="Times New Roman"/>
          <w:sz w:val="24"/>
          <w:szCs w:val="24"/>
        </w:rPr>
        <w:t>M</w:t>
      </w:r>
      <w:r w:rsidRPr="00A16F01">
        <w:rPr>
          <w:rFonts w:ascii="Times New Roman" w:hAnsi="Times New Roman" w:cs="Times New Roman"/>
          <w:sz w:val="24"/>
          <w:szCs w:val="24"/>
        </w:rPr>
        <w:t>onitoring and forecasting the health of our lakes grows more important as global temperatures rise, local ecolog</w:t>
      </w:r>
      <w:r>
        <w:rPr>
          <w:rFonts w:ascii="Times New Roman" w:hAnsi="Times New Roman" w:cs="Times New Roman"/>
          <w:sz w:val="24"/>
          <w:szCs w:val="24"/>
        </w:rPr>
        <w:t xml:space="preserve">ies </w:t>
      </w:r>
      <w:r w:rsidRPr="00A16F01">
        <w:rPr>
          <w:rFonts w:ascii="Times New Roman" w:hAnsi="Times New Roman" w:cs="Times New Roman"/>
          <w:sz w:val="24"/>
          <w:szCs w:val="24"/>
        </w:rPr>
        <w:t xml:space="preserve">becomes more </w:t>
      </w:r>
      <w:r>
        <w:rPr>
          <w:rFonts w:ascii="Times New Roman" w:hAnsi="Times New Roman" w:cs="Times New Roman"/>
          <w:sz w:val="24"/>
          <w:szCs w:val="24"/>
        </w:rPr>
        <w:t>unpredictable</w:t>
      </w:r>
      <w:r w:rsidRPr="00A16F01">
        <w:rPr>
          <w:rFonts w:ascii="Times New Roman" w:hAnsi="Times New Roman" w:cs="Times New Roman"/>
          <w:sz w:val="24"/>
          <w:szCs w:val="24"/>
        </w:rPr>
        <w:t xml:space="preserve">, and environmental water protections are </w:t>
      </w:r>
      <w:r>
        <w:rPr>
          <w:rFonts w:ascii="Times New Roman" w:hAnsi="Times New Roman" w:cs="Times New Roman"/>
          <w:sz w:val="24"/>
          <w:szCs w:val="24"/>
        </w:rPr>
        <w:t>relaxed</w:t>
      </w:r>
      <w:r w:rsidRPr="00A16F01">
        <w:rPr>
          <w:rFonts w:ascii="Times New Roman" w:hAnsi="Times New Roman" w:cs="Times New Roman"/>
          <w:sz w:val="24"/>
          <w:szCs w:val="24"/>
        </w:rPr>
        <w:t xml:space="preserve"> (Stafford et al, 2013). The ecology of these aquatic ecosystems is heavily dependent on the composition and volume of nutrients flowing into and out of them. With an overloading of nutrients, particularly phosphorus and nitrogen compounds, the state of an ecosystem can become unstable. The structure of the food web, balance of nutrients, and population of each species can shift rapidly in what is called a regime shift, a transition from one ecological equilibrium to another. One such transition in lake ecosystems is from an oligotrophic state with low-biomass to a eutrophic state with high </w:t>
      </w:r>
      <w:del w:id="3" w:author="Jonathan Walter" w:date="2020-04-25T16:11:00Z">
        <w:r w:rsidRPr="00A16F01" w:rsidDel="00550AB4">
          <w:rPr>
            <w:rFonts w:ascii="Times New Roman" w:hAnsi="Times New Roman" w:cs="Times New Roman"/>
            <w:sz w:val="24"/>
            <w:szCs w:val="24"/>
          </w:rPr>
          <w:delText xml:space="preserve">plant and </w:delText>
        </w:r>
      </w:del>
      <w:r w:rsidRPr="00A16F01">
        <w:rPr>
          <w:rFonts w:ascii="Times New Roman" w:hAnsi="Times New Roman" w:cs="Times New Roman"/>
          <w:sz w:val="24"/>
          <w:szCs w:val="24"/>
        </w:rPr>
        <w:t>phytoplankton biomass (Carpenter, 2003). This transition is what occurs in cyanobacterial algal blooms that produce toxins and endanger humans, animals, and the long-term health of the ecosystem (Kidwell, 2015). The ability to predict if and when these regime shifts will occur would prove a useful tool for mitigating harmful ecological transitions like these (</w:t>
      </w:r>
      <w:bookmarkStart w:id="4" w:name="_Hlk23322663"/>
      <w:r w:rsidRPr="00A16F01">
        <w:rPr>
          <w:rFonts w:ascii="Times New Roman" w:hAnsi="Times New Roman" w:cs="Times New Roman"/>
          <w:sz w:val="24"/>
          <w:szCs w:val="24"/>
        </w:rPr>
        <w:t>Ontario Ministry of the Environment and Climate Change, 2017)</w:t>
      </w:r>
      <w:bookmarkEnd w:id="4"/>
      <w:r w:rsidRPr="00A16F01">
        <w:rPr>
          <w:rFonts w:ascii="Times New Roman" w:hAnsi="Times New Roman" w:cs="Times New Roman"/>
          <w:sz w:val="24"/>
          <w:szCs w:val="24"/>
        </w:rPr>
        <w:t>.</w:t>
      </w:r>
    </w:p>
    <w:p w14:paraId="12788205" w14:textId="77777777" w:rsidR="00A32BB8" w:rsidRDefault="00A32BB8" w:rsidP="00A32BB8">
      <w:pPr>
        <w:spacing w:after="0" w:line="276" w:lineRule="auto"/>
        <w:rPr>
          <w:ins w:id="5" w:author="Ryan Taylor" w:date="2020-05-01T00:43:00Z"/>
          <w:rFonts w:ascii="Times New Roman" w:hAnsi="Times New Roman" w:cs="Times New Roman"/>
          <w:sz w:val="24"/>
          <w:szCs w:val="24"/>
        </w:rPr>
      </w:pPr>
    </w:p>
    <w:p w14:paraId="16D371BE" w14:textId="47B8AAAD" w:rsidR="00636B6E" w:rsidRPr="00A16F01" w:rsidRDefault="00636B6E" w:rsidP="00A32BB8">
      <w:pPr>
        <w:spacing w:after="0" w:line="276" w:lineRule="auto"/>
        <w:rPr>
          <w:rFonts w:ascii="Times New Roman" w:hAnsi="Times New Roman" w:cs="Times New Roman"/>
          <w:sz w:val="24"/>
          <w:szCs w:val="24"/>
        </w:rPr>
        <w:pPrChange w:id="6" w:author="Ryan Taylor" w:date="2020-05-01T00:43:00Z">
          <w:pPr>
            <w:spacing w:after="0" w:line="276" w:lineRule="auto"/>
            <w:ind w:firstLine="720"/>
          </w:pPr>
        </w:pPrChange>
      </w:pPr>
      <w:r w:rsidRPr="00A16F01">
        <w:rPr>
          <w:rFonts w:ascii="Times New Roman" w:hAnsi="Times New Roman" w:cs="Times New Roman"/>
          <w:sz w:val="24"/>
          <w:szCs w:val="24"/>
        </w:rPr>
        <w:t>While they occur on the relatively short timescale of a few months, regime shifts in lake ecosystems are accompanied by pretransition indicators that can act like early-warning systems in ecological timeseries (Carpenter et al, 2011).</w:t>
      </w:r>
      <w:del w:id="7" w:author="Jonathan Walter" w:date="2020-04-24T16:19:00Z">
        <w:r w:rsidRPr="00A16F01" w:rsidDel="008E7B19">
          <w:rPr>
            <w:rFonts w:ascii="Times New Roman" w:hAnsi="Times New Roman" w:cs="Times New Roman"/>
            <w:sz w:val="24"/>
            <w:szCs w:val="24"/>
          </w:rPr>
          <w:delText xml:space="preserve"> </w:delText>
        </w:r>
      </w:del>
      <w:r w:rsidRPr="00A16F01">
        <w:rPr>
          <w:rFonts w:ascii="Times New Roman" w:hAnsi="Times New Roman" w:cs="Times New Roman"/>
          <w:sz w:val="24"/>
          <w:szCs w:val="24"/>
        </w:rPr>
        <w:t xml:space="preserve"> There are three theoretical features that indicate an increased likelihood of transition: critical slowing down, flickering, and frequency multimodality. In the first of these, the system equilibrates from a perturbation more slowly because an underlying instability in the ecosystem. Existing techniques use an increase in temporal autocorrelation to measure this feature. Next, in flickering, an ecosystem transiently “flips” into another regime because of stochastic fluctuations or patchiness This is marked by an increase in both autocorrelation and signal variance. Lastly, frequency multimodality is found when characteristic oscillations of other regimes begin forming underneath the current regime (</w:t>
      </w:r>
      <w:proofErr w:type="spellStart"/>
      <w:r w:rsidRPr="00A16F01">
        <w:rPr>
          <w:rFonts w:ascii="Times New Roman" w:hAnsi="Times New Roman" w:cs="Times New Roman"/>
          <w:sz w:val="24"/>
          <w:szCs w:val="24"/>
        </w:rPr>
        <w:t>Scheffer</w:t>
      </w:r>
      <w:proofErr w:type="spellEnd"/>
      <w:r w:rsidRPr="00A16F01">
        <w:rPr>
          <w:rFonts w:ascii="Times New Roman" w:hAnsi="Times New Roman" w:cs="Times New Roman"/>
          <w:sz w:val="24"/>
          <w:szCs w:val="24"/>
        </w:rPr>
        <w:t xml:space="preserve"> et al, 2012). This requires spectral analysis. Autocorrelative methods to detect trends in multimodality have tended to produce false positives, weakening their predictive power (Andersen et al, 2008; Hsieh, 2007).</w:t>
      </w:r>
    </w:p>
    <w:p w14:paraId="41146D7A" w14:textId="77777777" w:rsidR="00A32BB8" w:rsidRDefault="00A32BB8" w:rsidP="00A32BB8">
      <w:pPr>
        <w:spacing w:after="0" w:line="276" w:lineRule="auto"/>
        <w:rPr>
          <w:ins w:id="8" w:author="Ryan Taylor" w:date="2020-05-01T00:43:00Z"/>
          <w:rFonts w:ascii="Times New Roman" w:hAnsi="Times New Roman" w:cs="Times New Roman"/>
          <w:sz w:val="24"/>
          <w:szCs w:val="24"/>
        </w:rPr>
      </w:pPr>
    </w:p>
    <w:p w14:paraId="48BF4377" w14:textId="4BC78A60" w:rsidR="00636B6E" w:rsidRPr="00A16F01" w:rsidRDefault="00636B6E" w:rsidP="00A32BB8">
      <w:pPr>
        <w:spacing w:after="0" w:line="276" w:lineRule="auto"/>
        <w:rPr>
          <w:rFonts w:ascii="Times New Roman" w:hAnsi="Times New Roman" w:cs="Times New Roman"/>
          <w:sz w:val="24"/>
          <w:szCs w:val="24"/>
        </w:rPr>
        <w:pPrChange w:id="9" w:author="Ryan Taylor" w:date="2020-05-01T00:43:00Z">
          <w:pPr>
            <w:spacing w:after="0" w:line="276" w:lineRule="auto"/>
            <w:ind w:firstLine="720"/>
          </w:pPr>
        </w:pPrChange>
      </w:pPr>
      <w:commentRangeStart w:id="10"/>
      <w:r w:rsidRPr="00A16F01">
        <w:rPr>
          <w:rFonts w:ascii="Times New Roman" w:hAnsi="Times New Roman" w:cs="Times New Roman"/>
          <w:sz w:val="24"/>
          <w:szCs w:val="24"/>
        </w:rPr>
        <w:t xml:space="preserve">These early warning features and their corresponding metrics are insufficient to provide a comprehensive understanding of an ecological regime and its stability. There is currently no single metric that reliably evaluates the presence of all three pretransition characteristics. Additionally, measures like autocorrelation and variance are calculated in a fixed-length moving window across the timeseries; they cannot measure across the diverse </w:t>
      </w:r>
      <w:proofErr w:type="gramStart"/>
      <w:r w:rsidRPr="00A16F01">
        <w:rPr>
          <w:rFonts w:ascii="Times New Roman" w:hAnsi="Times New Roman" w:cs="Times New Roman"/>
          <w:sz w:val="24"/>
          <w:szCs w:val="24"/>
        </w:rPr>
        <w:t>timescales</w:t>
      </w:r>
      <w:proofErr w:type="gramEnd"/>
      <w:r w:rsidRPr="00A16F01">
        <w:rPr>
          <w:rFonts w:ascii="Times New Roman" w:hAnsi="Times New Roman" w:cs="Times New Roman"/>
          <w:sz w:val="24"/>
          <w:szCs w:val="24"/>
        </w:rPr>
        <w:t xml:space="preserve"> characteristic to aquatic ecology (</w:t>
      </w:r>
      <w:proofErr w:type="spellStart"/>
      <w:r w:rsidRPr="00A16F01">
        <w:rPr>
          <w:rFonts w:ascii="Times New Roman" w:hAnsi="Times New Roman" w:cs="Times New Roman"/>
          <w:sz w:val="24"/>
          <w:szCs w:val="24"/>
        </w:rPr>
        <w:t>Cazelles</w:t>
      </w:r>
      <w:proofErr w:type="spellEnd"/>
      <w:r w:rsidRPr="00A16F01">
        <w:rPr>
          <w:rFonts w:ascii="Times New Roman" w:hAnsi="Times New Roman" w:cs="Times New Roman"/>
          <w:sz w:val="24"/>
          <w:szCs w:val="24"/>
        </w:rPr>
        <w:t xml:space="preserve"> et al, 2008). </w:t>
      </w:r>
    </w:p>
    <w:p w14:paraId="689C35C4" w14:textId="77777777" w:rsidR="00A32BB8" w:rsidRDefault="00A32BB8" w:rsidP="00A32BB8">
      <w:pPr>
        <w:spacing w:after="0" w:line="276" w:lineRule="auto"/>
        <w:rPr>
          <w:ins w:id="11" w:author="Ryan Taylor" w:date="2020-05-01T00:43:00Z"/>
          <w:rFonts w:ascii="Times New Roman" w:hAnsi="Times New Roman" w:cs="Times New Roman"/>
          <w:sz w:val="24"/>
          <w:szCs w:val="24"/>
        </w:rPr>
      </w:pPr>
    </w:p>
    <w:p w14:paraId="6C8C03F8" w14:textId="096E5414" w:rsidR="00636B6E" w:rsidDel="00A55522" w:rsidRDefault="00636B6E" w:rsidP="00A32BB8">
      <w:pPr>
        <w:spacing w:after="0" w:line="276" w:lineRule="auto"/>
        <w:rPr>
          <w:del w:id="12" w:author="Ryan Taylor" w:date="2020-05-01T00:21:00Z"/>
          <w:rFonts w:ascii="Times New Roman" w:hAnsi="Times New Roman" w:cs="Times New Roman"/>
          <w:sz w:val="24"/>
          <w:szCs w:val="24"/>
        </w:rPr>
        <w:pPrChange w:id="13" w:author="Ryan Taylor" w:date="2020-05-01T00:43:00Z">
          <w:pPr>
            <w:spacing w:after="0" w:line="276" w:lineRule="auto"/>
            <w:ind w:firstLine="720"/>
          </w:pPr>
        </w:pPrChange>
      </w:pPr>
      <w:r w:rsidRPr="00A16F01">
        <w:rPr>
          <w:rFonts w:ascii="Times New Roman" w:hAnsi="Times New Roman" w:cs="Times New Roman"/>
          <w:sz w:val="24"/>
          <w:szCs w:val="24"/>
        </w:rPr>
        <w:lastRenderedPageBreak/>
        <w:t xml:space="preserve">We </w:t>
      </w:r>
      <w:ins w:id="14" w:author="Ryan Taylor" w:date="2020-05-01T00:22:00Z">
        <w:r w:rsidR="00A55522">
          <w:rPr>
            <w:rFonts w:ascii="Times New Roman" w:hAnsi="Times New Roman" w:cs="Times New Roman"/>
            <w:sz w:val="24"/>
            <w:szCs w:val="24"/>
          </w:rPr>
          <w:t xml:space="preserve">need more advanced techniques for monitoring ecosystems </w:t>
        </w:r>
      </w:ins>
      <w:del w:id="15" w:author="Ryan Taylor" w:date="2020-05-01T00:22:00Z">
        <w:r w:rsidRPr="00A16F01" w:rsidDel="00A55522">
          <w:rPr>
            <w:rFonts w:ascii="Times New Roman" w:hAnsi="Times New Roman" w:cs="Times New Roman"/>
            <w:sz w:val="24"/>
            <w:szCs w:val="24"/>
          </w:rPr>
          <w:delText xml:space="preserve">have deficient statistical methods for predicting how aquatic ecosystems will progress </w:delText>
        </w:r>
      </w:del>
      <w:r w:rsidRPr="00A16F01">
        <w:rPr>
          <w:rFonts w:ascii="Times New Roman" w:hAnsi="Times New Roman" w:cs="Times New Roman"/>
          <w:sz w:val="24"/>
          <w:szCs w:val="24"/>
        </w:rPr>
        <w:t xml:space="preserve">at a point when climate change, anthropogenic over-enrichment, and hydrological modifications threaten the health and stability of our lakes and waterways (Burford et al, 2019). </w:t>
      </w:r>
      <w:commentRangeStart w:id="16"/>
      <w:r w:rsidRPr="00A16F01">
        <w:rPr>
          <w:rFonts w:ascii="Times New Roman" w:hAnsi="Times New Roman" w:cs="Times New Roman"/>
          <w:sz w:val="24"/>
          <w:szCs w:val="24"/>
        </w:rPr>
        <w:t>Aquatic ecosystems that are most threatened are also those that provide the most economic and social benefit</w:t>
      </w:r>
      <w:commentRangeEnd w:id="16"/>
      <w:r w:rsidR="003248D2">
        <w:rPr>
          <w:rStyle w:val="CommentReference"/>
        </w:rPr>
        <w:commentReference w:id="16"/>
      </w:r>
      <w:r w:rsidRPr="00A16F01">
        <w:rPr>
          <w:rFonts w:ascii="Times New Roman" w:hAnsi="Times New Roman" w:cs="Times New Roman"/>
          <w:sz w:val="24"/>
          <w:szCs w:val="24"/>
        </w:rPr>
        <w:t xml:space="preserve">. Harmful regime shifts like algal blooms can kill local aquatic life, endanger the health of residents and tourists, and cost millions to the economy (Wilson et al, 2018). Controlled experiments by </w:t>
      </w:r>
      <w:r>
        <w:rPr>
          <w:rFonts w:ascii="Times New Roman" w:hAnsi="Times New Roman" w:cs="Times New Roman"/>
          <w:sz w:val="24"/>
          <w:szCs w:val="24"/>
        </w:rPr>
        <w:t>Pace</w:t>
      </w:r>
      <w:r w:rsidRPr="00A16F01">
        <w:rPr>
          <w:rFonts w:ascii="Times New Roman" w:hAnsi="Times New Roman" w:cs="Times New Roman"/>
          <w:sz w:val="24"/>
          <w:szCs w:val="24"/>
        </w:rPr>
        <w:t xml:space="preserve"> </w:t>
      </w:r>
      <w:r>
        <w:rPr>
          <w:rFonts w:ascii="Times New Roman" w:hAnsi="Times New Roman" w:cs="Times New Roman"/>
          <w:sz w:val="24"/>
          <w:szCs w:val="24"/>
        </w:rPr>
        <w:t>e</w:t>
      </w:r>
      <w:r w:rsidRPr="00A16F01">
        <w:rPr>
          <w:rFonts w:ascii="Times New Roman" w:hAnsi="Times New Roman" w:cs="Times New Roman"/>
          <w:sz w:val="24"/>
          <w:szCs w:val="24"/>
        </w:rPr>
        <w:t>t al (</w:t>
      </w:r>
      <w:r>
        <w:rPr>
          <w:rFonts w:ascii="Times New Roman" w:hAnsi="Times New Roman" w:cs="Times New Roman"/>
          <w:sz w:val="24"/>
          <w:szCs w:val="24"/>
        </w:rPr>
        <w:t>2017</w:t>
      </w:r>
      <w:r w:rsidRPr="00A16F01">
        <w:rPr>
          <w:rFonts w:ascii="Times New Roman" w:hAnsi="Times New Roman" w:cs="Times New Roman"/>
          <w:sz w:val="24"/>
          <w:szCs w:val="24"/>
        </w:rPr>
        <w:t>) have shown that these harmful algal blooms can be prevented if early-warning signs are detected and acted on. This remains impossib</w:t>
      </w:r>
      <w:r>
        <w:rPr>
          <w:rFonts w:ascii="Times New Roman" w:hAnsi="Times New Roman" w:cs="Times New Roman"/>
          <w:sz w:val="24"/>
          <w:szCs w:val="24"/>
        </w:rPr>
        <w:t xml:space="preserve">le </w:t>
      </w:r>
      <w:r w:rsidRPr="00A16F01">
        <w:rPr>
          <w:rFonts w:ascii="Times New Roman" w:hAnsi="Times New Roman" w:cs="Times New Roman"/>
          <w:sz w:val="24"/>
          <w:szCs w:val="24"/>
        </w:rPr>
        <w:t>if</w:t>
      </w:r>
      <w:r>
        <w:rPr>
          <w:rFonts w:ascii="Times New Roman" w:hAnsi="Times New Roman" w:cs="Times New Roman"/>
          <w:sz w:val="24"/>
          <w:szCs w:val="24"/>
        </w:rPr>
        <w:t xml:space="preserve"> we cannot predict</w:t>
      </w:r>
      <w:r w:rsidRPr="00A16F01">
        <w:rPr>
          <w:rFonts w:ascii="Times New Roman" w:hAnsi="Times New Roman" w:cs="Times New Roman"/>
          <w:sz w:val="24"/>
          <w:szCs w:val="24"/>
        </w:rPr>
        <w:t xml:space="preserve"> real-world regime shifts</w:t>
      </w:r>
      <w:r>
        <w:rPr>
          <w:rFonts w:ascii="Times New Roman" w:hAnsi="Times New Roman" w:cs="Times New Roman"/>
          <w:sz w:val="24"/>
          <w:szCs w:val="24"/>
        </w:rPr>
        <w:t>.</w:t>
      </w:r>
      <w:commentRangeEnd w:id="10"/>
      <w:r w:rsidR="003248D2">
        <w:rPr>
          <w:rStyle w:val="CommentReference"/>
        </w:rPr>
        <w:commentReference w:id="10"/>
      </w:r>
    </w:p>
    <w:p w14:paraId="61878DE6" w14:textId="77777777" w:rsidR="00A55522" w:rsidRDefault="00A55522" w:rsidP="00A32BB8">
      <w:pPr>
        <w:spacing w:after="0" w:line="276" w:lineRule="auto"/>
        <w:rPr>
          <w:ins w:id="17" w:author="Ryan Taylor" w:date="2020-05-01T00:21:00Z"/>
          <w:rFonts w:ascii="Times New Roman" w:hAnsi="Times New Roman" w:cs="Times New Roman"/>
          <w:sz w:val="24"/>
          <w:szCs w:val="24"/>
        </w:rPr>
        <w:pPrChange w:id="18" w:author="Ryan Taylor" w:date="2020-05-01T00:43:00Z">
          <w:pPr>
            <w:spacing w:after="0" w:line="276" w:lineRule="auto"/>
            <w:ind w:firstLine="720"/>
          </w:pPr>
        </w:pPrChange>
      </w:pPr>
    </w:p>
    <w:p w14:paraId="528135D5" w14:textId="42FC2E4E" w:rsidR="00636B6E" w:rsidRDefault="00636B6E" w:rsidP="00A55522">
      <w:pPr>
        <w:spacing w:after="0" w:line="276" w:lineRule="auto"/>
        <w:ind w:firstLine="720"/>
        <w:rPr>
          <w:ins w:id="19" w:author="Ryan Taylor" w:date="2020-05-01T00:21:00Z"/>
          <w:rFonts w:ascii="Times New Roman" w:hAnsi="Times New Roman" w:cs="Times New Roman"/>
          <w:sz w:val="24"/>
          <w:szCs w:val="24"/>
        </w:rPr>
        <w:pPrChange w:id="20" w:author="Ryan Taylor" w:date="2020-05-01T00:21:00Z">
          <w:pPr>
            <w:spacing w:line="276" w:lineRule="auto"/>
          </w:pPr>
        </w:pPrChange>
      </w:pPr>
      <w:del w:id="21" w:author="Ryan Taylor" w:date="2020-05-01T00:21:00Z">
        <w:r w:rsidDel="00A55522">
          <w:rPr>
            <w:rFonts w:ascii="Times New Roman" w:hAnsi="Times New Roman" w:cs="Times New Roman"/>
            <w:sz w:val="24"/>
            <w:szCs w:val="24"/>
          </w:rPr>
          <w:br w:type="page"/>
        </w:r>
      </w:del>
    </w:p>
    <w:p w14:paraId="5F8947E4" w14:textId="570A7571" w:rsidR="00A55522" w:rsidRPr="00A55522" w:rsidRDefault="00A55522" w:rsidP="00636B6E">
      <w:pPr>
        <w:spacing w:line="276" w:lineRule="auto"/>
        <w:rPr>
          <w:rFonts w:ascii="Times New Roman" w:hAnsi="Times New Roman" w:cs="Times New Roman"/>
          <w:sz w:val="24"/>
          <w:szCs w:val="24"/>
        </w:rPr>
      </w:pPr>
      <w:ins w:id="22" w:author="Ryan Taylor" w:date="2020-05-01T00:21:00Z">
        <w:r>
          <w:rPr>
            <w:rFonts w:ascii="Times New Roman" w:hAnsi="Times New Roman" w:cs="Times New Roman"/>
            <w:b/>
            <w:bCs/>
            <w:i/>
            <w:iCs/>
            <w:sz w:val="24"/>
            <w:szCs w:val="24"/>
          </w:rPr>
          <w:lastRenderedPageBreak/>
          <w:t>Goal</w:t>
        </w:r>
      </w:ins>
    </w:p>
    <w:p w14:paraId="41FB0638" w14:textId="167BBDB6" w:rsidR="00636B6E" w:rsidRDefault="00636B6E" w:rsidP="00A32BB8">
      <w:pPr>
        <w:spacing w:after="0" w:line="276" w:lineRule="auto"/>
        <w:rPr>
          <w:rFonts w:ascii="Times New Roman" w:hAnsi="Times New Roman" w:cs="Times New Roman"/>
          <w:sz w:val="24"/>
          <w:szCs w:val="24"/>
        </w:rPr>
        <w:pPrChange w:id="23" w:author="Ryan Taylor" w:date="2020-05-01T00:42:00Z">
          <w:pPr>
            <w:spacing w:after="0" w:line="276" w:lineRule="auto"/>
            <w:ind w:firstLine="720"/>
          </w:pPr>
        </w:pPrChange>
      </w:pPr>
      <w:r>
        <w:rPr>
          <w:rFonts w:ascii="Times New Roman" w:hAnsi="Times New Roman" w:cs="Times New Roman"/>
          <w:sz w:val="24"/>
          <w:szCs w:val="24"/>
        </w:rPr>
        <w:t>Our goal</w:t>
      </w:r>
      <w:ins w:id="24" w:author="Jonathan Walter" w:date="2020-04-25T16:22:00Z">
        <w:r w:rsidR="003248D2">
          <w:rPr>
            <w:rFonts w:ascii="Times New Roman" w:hAnsi="Times New Roman" w:cs="Times New Roman"/>
            <w:sz w:val="24"/>
            <w:szCs w:val="24"/>
          </w:rPr>
          <w:t xml:space="preserve"> is</w:t>
        </w:r>
      </w:ins>
      <w:r>
        <w:rPr>
          <w:rFonts w:ascii="Times New Roman" w:hAnsi="Times New Roman" w:cs="Times New Roman"/>
          <w:sz w:val="24"/>
          <w:szCs w:val="24"/>
        </w:rPr>
        <w:t xml:space="preserve"> </w:t>
      </w:r>
      <w:r w:rsidRPr="00F0337E">
        <w:rPr>
          <w:rFonts w:ascii="Times New Roman" w:hAnsi="Times New Roman" w:cs="Times New Roman"/>
          <w:sz w:val="24"/>
          <w:szCs w:val="24"/>
        </w:rPr>
        <w:t xml:space="preserve">to design and test a method for identifying and predicting regime shifts in aquatic ecosystems. </w:t>
      </w:r>
      <w:r>
        <w:rPr>
          <w:rFonts w:ascii="Times New Roman" w:hAnsi="Times New Roman" w:cs="Times New Roman"/>
          <w:sz w:val="24"/>
          <w:szCs w:val="24"/>
        </w:rPr>
        <w:t>We build our method using continu</w:t>
      </w:r>
      <w:ins w:id="25" w:author="Jonathan Walter" w:date="2020-04-24T16:20:00Z">
        <w:r w:rsidR="008E7B19">
          <w:rPr>
            <w:rFonts w:ascii="Times New Roman" w:hAnsi="Times New Roman" w:cs="Times New Roman"/>
            <w:sz w:val="24"/>
            <w:szCs w:val="24"/>
          </w:rPr>
          <w:t>ous</w:t>
        </w:r>
      </w:ins>
      <w:del w:id="26" w:author="Jonathan Walter" w:date="2020-04-24T16:20:00Z">
        <w:r w:rsidDel="008E7B19">
          <w:rPr>
            <w:rFonts w:ascii="Times New Roman" w:hAnsi="Times New Roman" w:cs="Times New Roman"/>
            <w:sz w:val="24"/>
            <w:szCs w:val="24"/>
          </w:rPr>
          <w:delText>ing</w:delText>
        </w:r>
      </w:del>
      <w:r>
        <w:rPr>
          <w:rFonts w:ascii="Times New Roman" w:hAnsi="Times New Roman" w:cs="Times New Roman"/>
          <w:sz w:val="24"/>
          <w:szCs w:val="24"/>
        </w:rPr>
        <w:t xml:space="preserve"> </w:t>
      </w:r>
      <w:r w:rsidRPr="00F0337E">
        <w:rPr>
          <w:rFonts w:ascii="Times New Roman" w:hAnsi="Times New Roman" w:cs="Times New Roman"/>
          <w:sz w:val="24"/>
          <w:szCs w:val="24"/>
        </w:rPr>
        <w:t xml:space="preserve">wavelet transforms </w:t>
      </w:r>
      <w:r>
        <w:rPr>
          <w:rFonts w:ascii="Times New Roman" w:hAnsi="Times New Roman" w:cs="Times New Roman"/>
          <w:sz w:val="24"/>
          <w:szCs w:val="24"/>
        </w:rPr>
        <w:t xml:space="preserve">and </w:t>
      </w:r>
      <w:r w:rsidRPr="00F0337E">
        <w:rPr>
          <w:rFonts w:ascii="Times New Roman" w:hAnsi="Times New Roman" w:cs="Times New Roman"/>
          <w:sz w:val="24"/>
          <w:szCs w:val="24"/>
        </w:rPr>
        <w:t xml:space="preserve">convolutional </w:t>
      </w:r>
      <w:r>
        <w:rPr>
          <w:rFonts w:ascii="Times New Roman" w:hAnsi="Times New Roman" w:cs="Times New Roman"/>
          <w:sz w:val="24"/>
          <w:szCs w:val="24"/>
        </w:rPr>
        <w:t xml:space="preserve">neural </w:t>
      </w:r>
      <w:r w:rsidRPr="00F0337E">
        <w:rPr>
          <w:rFonts w:ascii="Times New Roman" w:hAnsi="Times New Roman" w:cs="Times New Roman"/>
          <w:sz w:val="24"/>
          <w:szCs w:val="24"/>
        </w:rPr>
        <w:t>networks</w:t>
      </w:r>
      <w:r>
        <w:rPr>
          <w:rFonts w:ascii="Times New Roman" w:hAnsi="Times New Roman" w:cs="Times New Roman"/>
          <w:sz w:val="24"/>
          <w:szCs w:val="24"/>
        </w:rPr>
        <w:t xml:space="preserve"> (CNNs) to analyze timeseries data</w:t>
      </w:r>
      <w:r w:rsidRPr="00F0337E">
        <w:rPr>
          <w:rFonts w:ascii="Times New Roman" w:hAnsi="Times New Roman" w:cs="Times New Roman"/>
          <w:sz w:val="24"/>
          <w:szCs w:val="24"/>
        </w:rPr>
        <w:t>. Incorporating wavelet analysis allows for non-stationary timeseries to be analyzed while maintaining evaluation at large timescales (</w:t>
      </w:r>
      <w:proofErr w:type="spellStart"/>
      <w:r w:rsidRPr="00F0337E">
        <w:rPr>
          <w:rFonts w:ascii="Times New Roman" w:hAnsi="Times New Roman" w:cs="Times New Roman"/>
          <w:sz w:val="24"/>
          <w:szCs w:val="24"/>
        </w:rPr>
        <w:t>Torrence</w:t>
      </w:r>
      <w:proofErr w:type="spellEnd"/>
      <w:r w:rsidRPr="00F0337E">
        <w:rPr>
          <w:rFonts w:ascii="Times New Roman" w:hAnsi="Times New Roman" w:cs="Times New Roman"/>
          <w:sz w:val="24"/>
          <w:szCs w:val="24"/>
        </w:rPr>
        <w:t xml:space="preserve"> &amp; Compo, 1998). </w:t>
      </w:r>
      <w:r>
        <w:rPr>
          <w:rFonts w:ascii="Times New Roman" w:hAnsi="Times New Roman" w:cs="Times New Roman"/>
          <w:sz w:val="24"/>
          <w:szCs w:val="24"/>
        </w:rPr>
        <w:t>This method of</w:t>
      </w:r>
      <w:r w:rsidRPr="00F0337E">
        <w:rPr>
          <w:rFonts w:ascii="Times New Roman" w:hAnsi="Times New Roman" w:cs="Times New Roman"/>
          <w:sz w:val="24"/>
          <w:szCs w:val="24"/>
        </w:rPr>
        <w:t xml:space="preserve"> analysis convolves time series with a parent function stretched over multiple timescales, and characterizes the autocorrelation, variance, and multimodality of a timeseries in a transformed dataset (</w:t>
      </w:r>
      <w:proofErr w:type="spellStart"/>
      <w:r w:rsidRPr="00F0337E">
        <w:rPr>
          <w:rFonts w:ascii="Times New Roman" w:hAnsi="Times New Roman" w:cs="Times New Roman"/>
          <w:sz w:val="24"/>
          <w:szCs w:val="24"/>
        </w:rPr>
        <w:t>Rouyer</w:t>
      </w:r>
      <w:proofErr w:type="spellEnd"/>
      <w:r w:rsidRPr="00F0337E">
        <w:rPr>
          <w:rFonts w:ascii="Times New Roman" w:hAnsi="Times New Roman" w:cs="Times New Roman"/>
          <w:sz w:val="24"/>
          <w:szCs w:val="24"/>
        </w:rPr>
        <w:t xml:space="preserve"> et al, 2008). </w:t>
      </w:r>
      <w:r>
        <w:rPr>
          <w:rFonts w:ascii="Times New Roman" w:hAnsi="Times New Roman" w:cs="Times New Roman"/>
          <w:sz w:val="24"/>
          <w:szCs w:val="24"/>
        </w:rPr>
        <w:t xml:space="preserve">The CNN </w:t>
      </w:r>
      <w:r w:rsidRPr="00F0337E">
        <w:rPr>
          <w:rFonts w:ascii="Times New Roman" w:hAnsi="Times New Roman" w:cs="Times New Roman"/>
          <w:sz w:val="24"/>
          <w:szCs w:val="24"/>
        </w:rPr>
        <w:t>act</w:t>
      </w:r>
      <w:r>
        <w:rPr>
          <w:rFonts w:ascii="Times New Roman" w:hAnsi="Times New Roman" w:cs="Times New Roman"/>
          <w:sz w:val="24"/>
          <w:szCs w:val="24"/>
        </w:rPr>
        <w:t>s</w:t>
      </w:r>
      <w:r w:rsidRPr="00F0337E">
        <w:rPr>
          <w:rFonts w:ascii="Times New Roman" w:hAnsi="Times New Roman" w:cs="Times New Roman"/>
          <w:sz w:val="24"/>
          <w:szCs w:val="24"/>
        </w:rPr>
        <w:t xml:space="preserve"> to classify features in the wavelet-transformed dataset</w:t>
      </w:r>
      <w:r>
        <w:rPr>
          <w:rFonts w:ascii="Times New Roman" w:hAnsi="Times New Roman" w:cs="Times New Roman"/>
          <w:sz w:val="24"/>
          <w:szCs w:val="24"/>
        </w:rPr>
        <w:t>. What features are identified depends on how the neural network is trained. In this project, we tried two approaches: classifying by domain and classifying by the presence of a transition.</w:t>
      </w:r>
      <w:ins w:id="27" w:author="Jonathan Walter" w:date="2020-04-24T16:22:00Z">
        <w:r w:rsidR="008E7B19">
          <w:rPr>
            <w:rFonts w:ascii="Times New Roman" w:hAnsi="Times New Roman" w:cs="Times New Roman"/>
            <w:sz w:val="24"/>
            <w:szCs w:val="24"/>
          </w:rPr>
          <w:t xml:space="preserve"> We refer to our approach of combining wavelet analysis with convolutional neural networks as “</w:t>
        </w:r>
        <w:proofErr w:type="spellStart"/>
        <w:r w:rsidR="008E7B19">
          <w:rPr>
            <w:rFonts w:ascii="Times New Roman" w:hAnsi="Times New Roman" w:cs="Times New Roman"/>
            <w:sz w:val="24"/>
            <w:szCs w:val="24"/>
          </w:rPr>
          <w:t>wtCNN</w:t>
        </w:r>
        <w:proofErr w:type="spellEnd"/>
        <w:r w:rsidR="008E7B19">
          <w:rPr>
            <w:rFonts w:ascii="Times New Roman" w:hAnsi="Times New Roman" w:cs="Times New Roman"/>
            <w:sz w:val="24"/>
            <w:szCs w:val="24"/>
          </w:rPr>
          <w:t>,” and develop a software packa</w:t>
        </w:r>
      </w:ins>
      <w:ins w:id="28" w:author="Jonathan Walter" w:date="2020-04-24T16:23:00Z">
        <w:r w:rsidR="008E7B19">
          <w:rPr>
            <w:rFonts w:ascii="Times New Roman" w:hAnsi="Times New Roman" w:cs="Times New Roman"/>
            <w:sz w:val="24"/>
            <w:szCs w:val="24"/>
          </w:rPr>
          <w:t>ge for the R programming language, having the same name, that implements our techniques.</w:t>
        </w:r>
      </w:ins>
    </w:p>
    <w:p w14:paraId="562A6404" w14:textId="77777777" w:rsidR="00636B6E" w:rsidRDefault="00636B6E" w:rsidP="00636B6E">
      <w:pPr>
        <w:spacing w:after="0" w:line="276" w:lineRule="auto"/>
        <w:ind w:firstLine="720"/>
        <w:rPr>
          <w:rFonts w:ascii="Times New Roman" w:hAnsi="Times New Roman" w:cs="Times New Roman"/>
          <w:sz w:val="24"/>
          <w:szCs w:val="24"/>
        </w:rPr>
      </w:pPr>
    </w:p>
    <w:p w14:paraId="334BC6D8" w14:textId="77777777" w:rsidR="00636B6E" w:rsidRDefault="00636B6E" w:rsidP="00A32BB8">
      <w:pPr>
        <w:spacing w:after="0" w:line="276" w:lineRule="auto"/>
        <w:rPr>
          <w:rFonts w:ascii="Times New Roman" w:hAnsi="Times New Roman" w:cs="Times New Roman"/>
          <w:sz w:val="24"/>
          <w:szCs w:val="24"/>
        </w:rPr>
        <w:pPrChange w:id="29" w:author="Ryan Taylor" w:date="2020-05-01T00:42:00Z">
          <w:pPr>
            <w:spacing w:after="0" w:line="276" w:lineRule="auto"/>
            <w:ind w:firstLine="720"/>
          </w:pPr>
        </w:pPrChange>
      </w:pPr>
      <w:del w:id="30" w:author="Ryan Taylor" w:date="2020-05-01T00:42:00Z">
        <w:r w:rsidRPr="00F0337E" w:rsidDel="00A32BB8">
          <w:rPr>
            <w:rFonts w:ascii="Times New Roman" w:hAnsi="Times New Roman" w:cs="Times New Roman"/>
            <w:sz w:val="24"/>
            <w:szCs w:val="24"/>
          </w:rPr>
          <w:delText xml:space="preserve"> </w:delText>
        </w:r>
      </w:del>
      <w:r>
        <w:rPr>
          <w:rFonts w:ascii="Times New Roman" w:hAnsi="Times New Roman" w:cs="Times New Roman"/>
          <w:sz w:val="24"/>
          <w:szCs w:val="24"/>
        </w:rPr>
        <w:t xml:space="preserve">In order to forecast possible changes in timeseries domain, we break down the timeseries into windows, comparing the </w:t>
      </w:r>
      <w:proofErr w:type="spellStart"/>
      <w:r>
        <w:rPr>
          <w:rFonts w:ascii="Times New Roman" w:hAnsi="Times New Roman" w:cs="Times New Roman"/>
          <w:sz w:val="24"/>
          <w:szCs w:val="24"/>
        </w:rPr>
        <w:t>wtCNN</w:t>
      </w:r>
      <w:proofErr w:type="spellEnd"/>
      <w:r>
        <w:rPr>
          <w:rFonts w:ascii="Times New Roman" w:hAnsi="Times New Roman" w:cs="Times New Roman"/>
          <w:sz w:val="24"/>
          <w:szCs w:val="24"/>
        </w:rPr>
        <w:t xml:space="preserve"> output of the most recent window to those prior. By implementing </w:t>
      </w:r>
      <w:r w:rsidRPr="00F0337E">
        <w:rPr>
          <w:rFonts w:ascii="Times New Roman" w:hAnsi="Times New Roman" w:cs="Times New Roman"/>
          <w:sz w:val="24"/>
          <w:szCs w:val="24"/>
        </w:rPr>
        <w:t xml:space="preserve">iterative wavelet transformations of non-stationary timeseries, </w:t>
      </w:r>
      <w:r>
        <w:rPr>
          <w:rFonts w:ascii="Times New Roman" w:hAnsi="Times New Roman" w:cs="Times New Roman"/>
          <w:sz w:val="24"/>
          <w:szCs w:val="24"/>
        </w:rPr>
        <w:t>we attempt to add predictive power to our analysis.</w:t>
      </w:r>
    </w:p>
    <w:p w14:paraId="7D181AB1" w14:textId="6B8EB1C1" w:rsidR="00636B6E" w:rsidDel="00A32BB8" w:rsidRDefault="00636B6E" w:rsidP="00A32BB8">
      <w:pPr>
        <w:spacing w:after="0" w:line="276" w:lineRule="auto"/>
        <w:rPr>
          <w:del w:id="31" w:author="Ryan Taylor" w:date="2020-05-01T00:42:00Z"/>
          <w:rFonts w:ascii="Times New Roman" w:hAnsi="Times New Roman" w:cs="Times New Roman"/>
          <w:sz w:val="24"/>
          <w:szCs w:val="24"/>
        </w:rPr>
      </w:pPr>
    </w:p>
    <w:p w14:paraId="5C46210A" w14:textId="77777777" w:rsidR="00A32BB8" w:rsidRDefault="00A32BB8" w:rsidP="00A32BB8">
      <w:pPr>
        <w:spacing w:after="0" w:line="276" w:lineRule="auto"/>
        <w:rPr>
          <w:ins w:id="32" w:author="Ryan Taylor" w:date="2020-05-01T00:42:00Z"/>
          <w:rFonts w:ascii="Times New Roman" w:hAnsi="Times New Roman" w:cs="Times New Roman"/>
          <w:sz w:val="24"/>
          <w:szCs w:val="24"/>
        </w:rPr>
        <w:pPrChange w:id="33" w:author="Ryan Taylor" w:date="2020-05-01T00:42:00Z">
          <w:pPr>
            <w:spacing w:after="0" w:line="276" w:lineRule="auto"/>
            <w:ind w:firstLine="720"/>
          </w:pPr>
        </w:pPrChange>
      </w:pPr>
    </w:p>
    <w:p w14:paraId="20C4EA6B" w14:textId="77777777" w:rsidR="00636B6E" w:rsidRDefault="00636B6E" w:rsidP="00A32BB8">
      <w:pPr>
        <w:spacing w:after="0" w:line="276" w:lineRule="auto"/>
        <w:rPr>
          <w:rFonts w:ascii="Times New Roman" w:hAnsi="Times New Roman" w:cs="Times New Roman"/>
          <w:sz w:val="24"/>
          <w:szCs w:val="24"/>
        </w:rPr>
        <w:pPrChange w:id="34" w:author="Ryan Taylor" w:date="2020-05-01T00:42:00Z">
          <w:pPr>
            <w:spacing w:after="0" w:line="276" w:lineRule="auto"/>
            <w:ind w:firstLine="720"/>
          </w:pPr>
        </w:pPrChange>
      </w:pPr>
      <w:r>
        <w:rPr>
          <w:rFonts w:ascii="Times New Roman" w:hAnsi="Times New Roman" w:cs="Times New Roman"/>
          <w:sz w:val="24"/>
          <w:szCs w:val="24"/>
        </w:rPr>
        <w:t xml:space="preserve"> </w:t>
      </w:r>
      <w:r w:rsidRPr="00F0337E">
        <w:rPr>
          <w:rFonts w:ascii="Times New Roman" w:hAnsi="Times New Roman" w:cs="Times New Roman"/>
          <w:sz w:val="24"/>
          <w:szCs w:val="24"/>
        </w:rPr>
        <w:t>Our novel approach has potential</w:t>
      </w:r>
      <w:r>
        <w:rPr>
          <w:rFonts w:ascii="Times New Roman" w:hAnsi="Times New Roman" w:cs="Times New Roman"/>
          <w:sz w:val="24"/>
          <w:szCs w:val="24"/>
        </w:rPr>
        <w:t xml:space="preserve"> upon further development.</w:t>
      </w:r>
      <w:r w:rsidRPr="00F0337E">
        <w:rPr>
          <w:rFonts w:ascii="Times New Roman" w:hAnsi="Times New Roman" w:cs="Times New Roman"/>
          <w:sz w:val="24"/>
          <w:szCs w:val="24"/>
        </w:rPr>
        <w:t xml:space="preserve"> Because the indicators regime shifts are encoded in the wavelet transform data, the neural networks are only fed the most important information to make classifications and predictions. Additionally, neural networks can distinguish non-theoretical</w:t>
      </w:r>
      <w:r>
        <w:rPr>
          <w:rFonts w:ascii="Times New Roman" w:hAnsi="Times New Roman" w:cs="Times New Roman"/>
          <w:sz w:val="24"/>
          <w:szCs w:val="24"/>
        </w:rPr>
        <w:t xml:space="preserve"> </w:t>
      </w:r>
      <w:r w:rsidRPr="00F0337E">
        <w:rPr>
          <w:rFonts w:ascii="Times New Roman" w:hAnsi="Times New Roman" w:cs="Times New Roman"/>
          <w:sz w:val="24"/>
          <w:szCs w:val="24"/>
        </w:rPr>
        <w:t xml:space="preserve">features of ecological regime shifts that may be present in an applied setting. </w:t>
      </w:r>
    </w:p>
    <w:p w14:paraId="3D61D6EC" w14:textId="77777777" w:rsidR="00636B6E" w:rsidRPr="00F0337E" w:rsidRDefault="00636B6E" w:rsidP="00636B6E">
      <w:pPr>
        <w:spacing w:after="0" w:line="276" w:lineRule="auto"/>
        <w:ind w:firstLine="720"/>
        <w:rPr>
          <w:rFonts w:ascii="Times New Roman" w:hAnsi="Times New Roman" w:cs="Times New Roman"/>
          <w:sz w:val="24"/>
          <w:szCs w:val="24"/>
        </w:rPr>
      </w:pPr>
    </w:p>
    <w:p w14:paraId="6D7F0395" w14:textId="77777777" w:rsidR="00636B6E" w:rsidRDefault="00636B6E" w:rsidP="00636B6E">
      <w:pPr>
        <w:spacing w:after="0" w:line="276" w:lineRule="auto"/>
        <w:rPr>
          <w:rFonts w:ascii="Times New Roman" w:hAnsi="Times New Roman" w:cs="Times New Roman"/>
          <w:sz w:val="24"/>
          <w:szCs w:val="24"/>
        </w:rPr>
      </w:pPr>
      <w:r>
        <w:rPr>
          <w:rFonts w:ascii="Times New Roman" w:hAnsi="Times New Roman" w:cs="Times New Roman"/>
          <w:sz w:val="24"/>
          <w:szCs w:val="24"/>
        </w:rPr>
        <w:t>Here, we describe the design and testing of our</w:t>
      </w:r>
      <w:r w:rsidRPr="00F0337E">
        <w:rPr>
          <w:rFonts w:ascii="Times New Roman" w:hAnsi="Times New Roman" w:cs="Times New Roman"/>
          <w:sz w:val="24"/>
          <w:szCs w:val="24"/>
        </w:rPr>
        <w:t xml:space="preserve"> software package in R</w:t>
      </w:r>
      <w:r>
        <w:rPr>
          <w:rFonts w:ascii="Times New Roman" w:hAnsi="Times New Roman" w:cs="Times New Roman"/>
          <w:sz w:val="24"/>
          <w:szCs w:val="24"/>
        </w:rPr>
        <w:t>. The system was</w:t>
      </w:r>
      <w:r w:rsidRPr="00F0337E">
        <w:rPr>
          <w:rFonts w:ascii="Times New Roman" w:hAnsi="Times New Roman" w:cs="Times New Roman"/>
          <w:sz w:val="24"/>
          <w:szCs w:val="24"/>
        </w:rPr>
        <w:t xml:space="preserve"> trained</w:t>
      </w:r>
      <w:r>
        <w:rPr>
          <w:rFonts w:ascii="Times New Roman" w:hAnsi="Times New Roman" w:cs="Times New Roman"/>
          <w:sz w:val="24"/>
          <w:szCs w:val="24"/>
        </w:rPr>
        <w:t xml:space="preserve"> and tested</w:t>
      </w:r>
      <w:r w:rsidRPr="00F0337E">
        <w:rPr>
          <w:rFonts w:ascii="Times New Roman" w:hAnsi="Times New Roman" w:cs="Times New Roman"/>
          <w:sz w:val="24"/>
          <w:szCs w:val="24"/>
        </w:rPr>
        <w:t xml:space="preserve"> on simulated data of phytoplankton-nutrient interactions</w:t>
      </w:r>
      <w:r>
        <w:rPr>
          <w:rFonts w:ascii="Times New Roman" w:hAnsi="Times New Roman" w:cs="Times New Roman"/>
          <w:sz w:val="24"/>
          <w:szCs w:val="24"/>
        </w:rPr>
        <w:t>.</w:t>
      </w:r>
    </w:p>
    <w:p w14:paraId="3CB961E4" w14:textId="77777777" w:rsidR="00636B6E" w:rsidRDefault="00636B6E" w:rsidP="00636B6E">
      <w:pPr>
        <w:rPr>
          <w:rFonts w:ascii="Times New Roman" w:hAnsi="Times New Roman" w:cs="Times New Roman"/>
          <w:sz w:val="24"/>
          <w:szCs w:val="24"/>
        </w:rPr>
      </w:pPr>
    </w:p>
    <w:p w14:paraId="2EED3DEC" w14:textId="77777777" w:rsidR="00636B6E" w:rsidRPr="00E4100D" w:rsidRDefault="00636B6E" w:rsidP="00636B6E">
      <w:pPr>
        <w:rPr>
          <w:rFonts w:ascii="Times New Roman" w:hAnsi="Times New Roman" w:cs="Times New Roman"/>
          <w:sz w:val="24"/>
          <w:szCs w:val="24"/>
        </w:rPr>
      </w:pPr>
      <w:r>
        <w:rPr>
          <w:rFonts w:ascii="Times New Roman" w:eastAsia="Times New Roman" w:hAnsi="Times New Roman" w:cs="Times New Roman"/>
          <w:b/>
          <w:i/>
          <w:sz w:val="24"/>
        </w:rPr>
        <w:t>Background</w:t>
      </w:r>
    </w:p>
    <w:p w14:paraId="5E6D5542" w14:textId="77777777" w:rsidR="00636B6E" w:rsidRDefault="00636B6E" w:rsidP="00636B6E">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Key terms: Convolutional Neural Network, Wavelet Analysis, Regime, Regime Shift</w:t>
      </w:r>
    </w:p>
    <w:p w14:paraId="236CAC9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Convolutional neural networks </w:t>
      </w:r>
      <w:r>
        <w:rPr>
          <w:rFonts w:ascii="Times New Roman" w:eastAsia="Times New Roman" w:hAnsi="Times New Roman" w:cs="Times New Roman"/>
          <w:sz w:val="24"/>
        </w:rPr>
        <w:t xml:space="preserve">(CNNs) are powerful tools for image analysis and feature identification. They work by applying layers of interconnected filters and operators to an image until the output is an encoded piece of information about that image, like a classification. </w:t>
      </w:r>
    </w:p>
    <w:p w14:paraId="1B2671CE" w14:textId="77777777" w:rsidR="00636B6E" w:rsidRDefault="00636B6E" w:rsidP="00636B6E">
      <w:pPr>
        <w:spacing w:after="0" w:line="240" w:lineRule="auto"/>
        <w:rPr>
          <w:rFonts w:ascii="Times New Roman" w:eastAsia="Times New Roman" w:hAnsi="Times New Roman" w:cs="Times New Roman"/>
          <w:sz w:val="24"/>
        </w:rPr>
      </w:pPr>
    </w:p>
    <w:p w14:paraId="2CE8A7DB" w14:textId="42BFBF1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CNN is composed of multiple sub-layers </w:t>
      </w:r>
      <w:ins w:id="35" w:author="Jonathan Walter" w:date="2020-04-25T16:31:00Z">
        <w:r w:rsidR="00282F82">
          <w:rPr>
            <w:rFonts w:ascii="Times New Roman" w:eastAsia="Times New Roman" w:hAnsi="Times New Roman" w:cs="Times New Roman"/>
            <w:sz w:val="24"/>
          </w:rPr>
          <w:t xml:space="preserve">of </w:t>
        </w:r>
      </w:ins>
      <w:r>
        <w:rPr>
          <w:rFonts w:ascii="Times New Roman" w:eastAsia="Times New Roman" w:hAnsi="Times New Roman" w:cs="Times New Roman"/>
          <w:sz w:val="24"/>
        </w:rPr>
        <w:t xml:space="preserve">convolution and pooling. These sublayers typically include a convolutional layer, a thresholding layer, and a pooling layer. The first layer applies a windowed filter or </w:t>
      </w:r>
      <w:r>
        <w:rPr>
          <w:rFonts w:ascii="Times New Roman" w:eastAsia="Times New Roman" w:hAnsi="Times New Roman" w:cs="Times New Roman"/>
          <w:i/>
          <w:sz w:val="24"/>
        </w:rPr>
        <w:t>kernel</w:t>
      </w:r>
      <w:r>
        <w:rPr>
          <w:rFonts w:ascii="Times New Roman" w:eastAsia="Times New Roman" w:hAnsi="Times New Roman" w:cs="Times New Roman"/>
          <w:sz w:val="24"/>
        </w:rPr>
        <w:t xml:space="preserve"> to the input through element-wise multiplications, a convolution. The second layer </w:t>
      </w:r>
      <w:del w:id="36" w:author="Jonathan Walter" w:date="2020-04-25T16:32:00Z">
        <w:r w:rsidDel="00282F82">
          <w:rPr>
            <w:rFonts w:ascii="Times New Roman" w:eastAsia="Times New Roman" w:hAnsi="Times New Roman" w:cs="Times New Roman"/>
            <w:sz w:val="24"/>
          </w:rPr>
          <w:delText xml:space="preserve">applies nonlinearity, setting </w:delText>
        </w:r>
      </w:del>
      <w:ins w:id="37" w:author="Jonathan Walter" w:date="2020-04-25T16:32:00Z">
        <w:r w:rsidR="00282F82">
          <w:rPr>
            <w:rFonts w:ascii="Times New Roman" w:eastAsia="Times New Roman" w:hAnsi="Times New Roman" w:cs="Times New Roman"/>
            <w:sz w:val="24"/>
          </w:rPr>
          <w:t xml:space="preserve">sets </w:t>
        </w:r>
      </w:ins>
      <w:r>
        <w:rPr>
          <w:rFonts w:ascii="Times New Roman" w:eastAsia="Times New Roman" w:hAnsi="Times New Roman" w:cs="Times New Roman"/>
          <w:sz w:val="24"/>
        </w:rPr>
        <w:t xml:space="preserve">a threshold for passing the value </w:t>
      </w:r>
      <w:r>
        <w:rPr>
          <w:rFonts w:ascii="Times New Roman" w:eastAsia="Times New Roman" w:hAnsi="Times New Roman" w:cs="Times New Roman"/>
          <w:sz w:val="24"/>
        </w:rPr>
        <w:lastRenderedPageBreak/>
        <w:t xml:space="preserve">into the next layer. The third layer is a pooling layer which decreases the size and resolution of its input. </w:t>
      </w:r>
    </w:p>
    <w:p w14:paraId="747C42FD" w14:textId="77777777" w:rsidR="00636B6E" w:rsidRDefault="00636B6E" w:rsidP="00636B6E">
      <w:pPr>
        <w:spacing w:after="0" w:line="240" w:lineRule="auto"/>
        <w:rPr>
          <w:rFonts w:ascii="Times New Roman" w:eastAsia="Times New Roman" w:hAnsi="Times New Roman" w:cs="Times New Roman"/>
          <w:sz w:val="24"/>
        </w:rPr>
      </w:pPr>
    </w:p>
    <w:p w14:paraId="5E22DA3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These convolution and pooling layers are stacked on top of each other to increase the complexity of feature recognition. The first layer may recognize a simple line, the second layer groups of lines, and the third a collection of lines that makes the beak of a bird (see Figure 1). Filters at each layer of convolution are trained to identify their own particular patterns.</w:t>
      </w:r>
    </w:p>
    <w:p w14:paraId="7A1A8F5A" w14:textId="77777777" w:rsidR="00636B6E" w:rsidRDefault="002F716F" w:rsidP="00636B6E">
      <w:pPr>
        <w:spacing w:after="0" w:line="240" w:lineRule="auto"/>
        <w:jc w:val="center"/>
        <w:rPr>
          <w:rFonts w:ascii="Times New Roman" w:eastAsia="Times New Roman" w:hAnsi="Times New Roman" w:cs="Times New Roman"/>
          <w:sz w:val="24"/>
        </w:rPr>
      </w:pPr>
      <w:r>
        <w:rPr>
          <w:noProof/>
        </w:rPr>
        <w:object w:dxaOrig="9288" w:dyaOrig="3492" w14:anchorId="676731D9">
          <v:rect id="rectole0000000000" o:spid="_x0000_i1025" alt="" style="width:464.8pt;height:175pt;mso-width-percent:0;mso-height-percent:0;mso-width-percent:0;mso-height-percent:0" o:ole="" o:preferrelative="t" stroked="f">
            <v:imagedata r:id="rId9" o:title=""/>
          </v:rect>
          <o:OLEObject Type="Embed" ProgID="StaticMetafile" ShapeID="rectole0000000000" DrawAspect="Content" ObjectID="_1649799623" r:id="rId10"/>
        </w:object>
      </w:r>
      <w:r w:rsidR="00636B6E">
        <w:rPr>
          <w:rFonts w:ascii="Times New Roman" w:eastAsia="Times New Roman" w:hAnsi="Times New Roman" w:cs="Times New Roman"/>
          <w:b/>
          <w:sz w:val="24"/>
        </w:rPr>
        <w:t>Figure 1</w:t>
      </w:r>
      <w:r w:rsidR="00636B6E">
        <w:rPr>
          <w:rFonts w:ascii="Times New Roman" w:eastAsia="Times New Roman" w:hAnsi="Times New Roman" w:cs="Times New Roman"/>
          <w:i/>
          <w:sz w:val="24"/>
        </w:rPr>
        <w:t xml:space="preserve"> – Structure of a Convolutional Neural Network – Image from </w:t>
      </w:r>
      <w:proofErr w:type="spellStart"/>
      <w:r w:rsidR="00636B6E">
        <w:rPr>
          <w:rFonts w:ascii="Times New Roman" w:eastAsia="Times New Roman" w:hAnsi="Times New Roman" w:cs="Times New Roman"/>
          <w:i/>
          <w:sz w:val="24"/>
        </w:rPr>
        <w:t>Adit</w:t>
      </w:r>
      <w:proofErr w:type="spellEnd"/>
      <w:r w:rsidR="00636B6E">
        <w:rPr>
          <w:rFonts w:ascii="Times New Roman" w:eastAsia="Times New Roman" w:hAnsi="Times New Roman" w:cs="Times New Roman"/>
          <w:i/>
          <w:sz w:val="24"/>
        </w:rPr>
        <w:t xml:space="preserve"> Deshpande (2016)</w:t>
      </w:r>
    </w:p>
    <w:p w14:paraId="67FA56F2" w14:textId="77777777" w:rsidR="00636B6E" w:rsidRDefault="00636B6E" w:rsidP="00636B6E">
      <w:pPr>
        <w:spacing w:after="0" w:line="240" w:lineRule="auto"/>
        <w:rPr>
          <w:rFonts w:ascii="Times New Roman" w:eastAsia="Times New Roman" w:hAnsi="Times New Roman" w:cs="Times New Roman"/>
          <w:i/>
          <w:sz w:val="24"/>
        </w:rPr>
      </w:pPr>
    </w:p>
    <w:p w14:paraId="09E6677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output from an arbitrary number of convolutional layers is encoded into classifications or feature identification by fully connected layers (see Figure 1). Fully connected layers help translate the convolutional output into easier understand classifications. </w:t>
      </w:r>
    </w:p>
    <w:p w14:paraId="671B389C" w14:textId="77777777" w:rsidR="00636B6E" w:rsidRDefault="00636B6E" w:rsidP="00636B6E">
      <w:pPr>
        <w:spacing w:after="0" w:line="240" w:lineRule="auto"/>
        <w:rPr>
          <w:rFonts w:ascii="Times New Roman" w:eastAsia="Times New Roman" w:hAnsi="Times New Roman" w:cs="Times New Roman"/>
          <w:sz w:val="24"/>
        </w:rPr>
      </w:pPr>
    </w:p>
    <w:p w14:paraId="1A579B5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Labeled data, which associate images with their classification, are required to train a convolutional network. During training, filters and layer connections are tuned to reduce the error between network output and the data label</w:t>
      </w:r>
      <w:del w:id="38" w:author="Jonathan Walter" w:date="2020-04-24T16:31:00Z">
        <w:r w:rsidDel="000F620B">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Desphande</w:t>
      </w:r>
      <w:proofErr w:type="spellEnd"/>
      <w:r>
        <w:rPr>
          <w:rFonts w:ascii="Times New Roman" w:eastAsia="Times New Roman" w:hAnsi="Times New Roman" w:cs="Times New Roman"/>
          <w:sz w:val="24"/>
        </w:rPr>
        <w:t xml:space="preserve">, 2016). </w:t>
      </w:r>
    </w:p>
    <w:p w14:paraId="2DEFAE01" w14:textId="77777777" w:rsidR="00636B6E" w:rsidRDefault="00636B6E" w:rsidP="00636B6E">
      <w:pPr>
        <w:spacing w:after="0" w:line="240" w:lineRule="auto"/>
        <w:rPr>
          <w:rFonts w:ascii="Times New Roman" w:eastAsia="Times New Roman" w:hAnsi="Times New Roman" w:cs="Times New Roman"/>
          <w:sz w:val="24"/>
        </w:rPr>
      </w:pPr>
    </w:p>
    <w:p w14:paraId="5EF31BD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Once a network is trained, new label data from the same dataset is passed through the network to test its accuracy. This testing allows the network to be validated as effective, since it has not been able to train on the testing data.</w:t>
      </w:r>
    </w:p>
    <w:p w14:paraId="2F7F6816" w14:textId="77777777" w:rsidR="00636B6E" w:rsidRDefault="00636B6E" w:rsidP="00636B6E">
      <w:pPr>
        <w:spacing w:after="0" w:line="240" w:lineRule="auto"/>
        <w:rPr>
          <w:rFonts w:ascii="Times New Roman" w:eastAsia="Times New Roman" w:hAnsi="Times New Roman" w:cs="Times New Roman"/>
          <w:sz w:val="24"/>
        </w:rPr>
      </w:pPr>
    </w:p>
    <w:p w14:paraId="45C8E630" w14:textId="334D36CC"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Wavelet Analysis </w:t>
      </w:r>
      <w:r>
        <w:rPr>
          <w:rFonts w:ascii="Times New Roman" w:eastAsia="Times New Roman" w:hAnsi="Times New Roman" w:cs="Times New Roman"/>
          <w:sz w:val="24"/>
        </w:rPr>
        <w:t xml:space="preserve">is a technique for spectral analysis of a timeseries, through which frequency-based features can be extracted across time. A wavelet transformation is similar to a Fourier transformation, which can be thought of as a convolution of sine waves with a timeseries. The waves used are moved across the timeseries and stretched to different frequencies to produce a two-dimensional transformation. Wavelet analysis is very similar, but the waves it uses are </w:t>
      </w:r>
      <w:del w:id="39" w:author="Jonathan Walter" w:date="2020-04-24T16:32:00Z">
        <w:r w:rsidDel="000F620B">
          <w:rPr>
            <w:rFonts w:ascii="Times New Roman" w:eastAsia="Times New Roman" w:hAnsi="Times New Roman" w:cs="Times New Roman"/>
            <w:sz w:val="24"/>
          </w:rPr>
          <w:delText xml:space="preserve">more localized wave than a sine wave </w:delText>
        </w:r>
      </w:del>
      <w:ins w:id="40" w:author="Jonathan Walter" w:date="2020-04-24T16:32:00Z">
        <w:r w:rsidR="000F620B">
          <w:rPr>
            <w:rFonts w:ascii="Times New Roman" w:eastAsia="Times New Roman" w:hAnsi="Times New Roman" w:cs="Times New Roman"/>
            <w:sz w:val="24"/>
          </w:rPr>
          <w:t xml:space="preserve">localized in time </w:t>
        </w:r>
      </w:ins>
      <w:r>
        <w:rPr>
          <w:rFonts w:ascii="Times New Roman" w:eastAsia="Times New Roman" w:hAnsi="Times New Roman" w:cs="Times New Roman"/>
          <w:sz w:val="24"/>
        </w:rPr>
        <w:t>(see Image 2).</w:t>
      </w:r>
      <w:ins w:id="41" w:author="Jonathan Walter" w:date="2020-04-24T16:32:00Z">
        <w:r w:rsidR="000F620B">
          <w:rPr>
            <w:rFonts w:ascii="Times New Roman" w:eastAsia="Times New Roman" w:hAnsi="Times New Roman" w:cs="Times New Roman"/>
            <w:sz w:val="24"/>
          </w:rPr>
          <w:t xml:space="preserve"> Although windowed Fourier transforms can provide time-localized information, the continuous wavelet transform </w:t>
        </w:r>
      </w:ins>
      <w:ins w:id="42" w:author="Jonathan Walter" w:date="2020-04-24T16:33:00Z">
        <w:r w:rsidR="000F620B">
          <w:rPr>
            <w:rFonts w:ascii="Times New Roman" w:eastAsia="Times New Roman" w:hAnsi="Times New Roman" w:cs="Times New Roman"/>
            <w:sz w:val="24"/>
          </w:rPr>
          <w:t>has enhanced temporal resolution.</w:t>
        </w:r>
      </w:ins>
      <w:ins w:id="43" w:author="Ryan Taylor" w:date="2020-05-01T00:24:00Z">
        <w:r w:rsidR="00A55522" w:rsidRPr="00A55522">
          <w:rPr>
            <w:rFonts w:ascii="Times New Roman" w:eastAsia="Times New Roman" w:hAnsi="Times New Roman" w:cs="Times New Roman"/>
            <w:sz w:val="24"/>
          </w:rPr>
          <w:t xml:space="preserve"> </w:t>
        </w:r>
        <w:r w:rsidR="00A55522">
          <w:rPr>
            <w:rFonts w:ascii="Times New Roman" w:eastAsia="Times New Roman" w:hAnsi="Times New Roman" w:cs="Times New Roman"/>
            <w:sz w:val="24"/>
          </w:rPr>
          <w:t xml:space="preserve">In other words, </w:t>
        </w:r>
        <w:proofErr w:type="spellStart"/>
        <w:r w:rsidR="00A55522">
          <w:rPr>
            <w:rFonts w:ascii="Times New Roman" w:eastAsia="Times New Roman" w:hAnsi="Times New Roman" w:cs="Times New Roman"/>
            <w:sz w:val="24"/>
          </w:rPr>
          <w:t>waveletsprovide</w:t>
        </w:r>
        <w:proofErr w:type="spellEnd"/>
        <w:r w:rsidR="00A55522">
          <w:rPr>
            <w:rFonts w:ascii="Times New Roman" w:eastAsia="Times New Roman" w:hAnsi="Times New Roman" w:cs="Times New Roman"/>
            <w:sz w:val="24"/>
          </w:rPr>
          <w:t xml:space="preserve"> a clearer picture of frequency phenomena at a more precise point in time.</w:t>
        </w:r>
      </w:ins>
    </w:p>
    <w:p w14:paraId="4733A33E" w14:textId="77777777" w:rsidR="00636B6E" w:rsidRDefault="00636B6E" w:rsidP="00636B6E">
      <w:pPr>
        <w:spacing w:after="0" w:line="240" w:lineRule="auto"/>
        <w:rPr>
          <w:rFonts w:ascii="Times New Roman" w:eastAsia="Times New Roman" w:hAnsi="Times New Roman" w:cs="Times New Roman"/>
          <w:sz w:val="24"/>
        </w:rPr>
      </w:pPr>
    </w:p>
    <w:p w14:paraId="230A5944" w14:textId="77777777" w:rsidR="00636B6E" w:rsidRDefault="002F716F" w:rsidP="00636B6E">
      <w:pPr>
        <w:spacing w:after="0" w:line="240" w:lineRule="auto"/>
        <w:jc w:val="center"/>
        <w:rPr>
          <w:rFonts w:ascii="Times New Roman" w:eastAsia="Times New Roman" w:hAnsi="Times New Roman" w:cs="Times New Roman"/>
          <w:sz w:val="24"/>
        </w:rPr>
      </w:pPr>
      <w:r>
        <w:rPr>
          <w:noProof/>
        </w:rPr>
        <w:object w:dxaOrig="6006" w:dyaOrig="3713" w14:anchorId="7CF0479E">
          <v:rect id="rectole0000000001" o:spid="_x0000_i1026" alt="" style="width:300.75pt;height:185.9pt;mso-width-percent:0;mso-height-percent:0;mso-width-percent:0;mso-height-percent:0" o:ole="" o:preferrelative="t" stroked="f">
            <v:imagedata r:id="rId11" o:title=""/>
          </v:rect>
          <o:OLEObject Type="Embed" ProgID="StaticMetafile" ShapeID="rectole0000000001" DrawAspect="Content" ObjectID="_1649799624" r:id="rId12"/>
        </w:object>
      </w:r>
    </w:p>
    <w:p w14:paraId="5F0F5414" w14:textId="76A9E55E" w:rsidR="00636B6E" w:rsidRDefault="00636B6E" w:rsidP="00636B6E">
      <w:pPr>
        <w:spacing w:after="0" w:line="240" w:lineRule="auto"/>
        <w:jc w:val="center"/>
        <w:rPr>
          <w:ins w:id="44" w:author="Ryan Taylor" w:date="2020-05-01T00:42:00Z"/>
          <w:rFonts w:ascii="Times New Roman" w:eastAsia="Times New Roman" w:hAnsi="Times New Roman" w:cs="Times New Roman"/>
          <w:i/>
          <w:sz w:val="24"/>
        </w:rPr>
      </w:pPr>
      <w:r>
        <w:rPr>
          <w:rFonts w:ascii="Times New Roman" w:eastAsia="Times New Roman" w:hAnsi="Times New Roman" w:cs="Times New Roman"/>
          <w:b/>
          <w:sz w:val="24"/>
        </w:rPr>
        <w:t>Figure 2</w:t>
      </w:r>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Morlet</w:t>
      </w:r>
      <w:proofErr w:type="spellEnd"/>
      <w:r>
        <w:rPr>
          <w:rFonts w:ascii="Times New Roman" w:eastAsia="Times New Roman" w:hAnsi="Times New Roman" w:cs="Times New Roman"/>
          <w:i/>
          <w:sz w:val="24"/>
        </w:rPr>
        <w:t xml:space="preserve"> wavelet – Image from Jon McLoone (2012)</w:t>
      </w:r>
    </w:p>
    <w:p w14:paraId="6ED13943" w14:textId="77777777" w:rsidR="00A32BB8" w:rsidRDefault="00A32BB8" w:rsidP="00636B6E">
      <w:pPr>
        <w:spacing w:after="0" w:line="240" w:lineRule="auto"/>
        <w:jc w:val="center"/>
        <w:rPr>
          <w:rFonts w:ascii="Times New Roman" w:eastAsia="Times New Roman" w:hAnsi="Times New Roman" w:cs="Times New Roman"/>
          <w:i/>
          <w:sz w:val="24"/>
        </w:rPr>
      </w:pPr>
    </w:p>
    <w:p w14:paraId="6A195CF4" w14:textId="77777777" w:rsidR="00636B6E" w:rsidDel="00A55522" w:rsidRDefault="00636B6E" w:rsidP="00636B6E">
      <w:pPr>
        <w:spacing w:after="0" w:line="240" w:lineRule="auto"/>
        <w:rPr>
          <w:del w:id="45" w:author="Ryan Taylor" w:date="2020-05-01T00:24:00Z"/>
          <w:rFonts w:ascii="Times New Roman" w:eastAsia="Times New Roman" w:hAnsi="Times New Roman" w:cs="Times New Roman"/>
          <w:sz w:val="24"/>
        </w:rPr>
      </w:pPr>
    </w:p>
    <w:p w14:paraId="6A0FE6BD" w14:textId="1F267042" w:rsidR="00636B6E" w:rsidRDefault="000F620B" w:rsidP="00636B6E">
      <w:pPr>
        <w:spacing w:after="0" w:line="240" w:lineRule="auto"/>
        <w:rPr>
          <w:rFonts w:ascii="Times New Roman" w:eastAsia="Times New Roman" w:hAnsi="Times New Roman" w:cs="Times New Roman"/>
          <w:sz w:val="24"/>
        </w:rPr>
      </w:pPr>
      <w:ins w:id="46" w:author="Jonathan Walter" w:date="2020-04-24T16:33:00Z">
        <w:del w:id="47" w:author="Ryan Taylor" w:date="2020-05-01T00:24:00Z">
          <w:r w:rsidDel="00A55522">
            <w:rPr>
              <w:rFonts w:ascii="Times New Roman" w:eastAsia="Times New Roman" w:hAnsi="Times New Roman" w:cs="Times New Roman"/>
              <w:sz w:val="24"/>
            </w:rPr>
            <w:delText>In other words, w</w:delText>
          </w:r>
        </w:del>
      </w:ins>
      <w:del w:id="48" w:author="Ryan Taylor" w:date="2020-05-01T00:24:00Z">
        <w:r w:rsidR="00636B6E" w:rsidDel="00A55522">
          <w:rPr>
            <w:rFonts w:ascii="Times New Roman" w:eastAsia="Times New Roman" w:hAnsi="Times New Roman" w:cs="Times New Roman"/>
            <w:sz w:val="24"/>
          </w:rPr>
          <w:delText xml:space="preserve">Wavelets, being more time-localized, provide a clearer picture of frequency phenomena at a more precise point in time. </w:delText>
        </w:r>
      </w:del>
      <w:r w:rsidR="00636B6E">
        <w:rPr>
          <w:rFonts w:ascii="Times New Roman" w:eastAsia="Times New Roman" w:hAnsi="Times New Roman" w:cs="Times New Roman"/>
          <w:sz w:val="24"/>
        </w:rPr>
        <w:t>Wavelet analysis can be used to characterize autocorrelation, variance, and multimodality of a timeseries, all of which are indicators of regime shifts (</w:t>
      </w:r>
      <w:proofErr w:type="spellStart"/>
      <w:r w:rsidR="00636B6E">
        <w:rPr>
          <w:rFonts w:ascii="Times New Roman" w:eastAsia="Times New Roman" w:hAnsi="Times New Roman" w:cs="Times New Roman"/>
          <w:sz w:val="24"/>
        </w:rPr>
        <w:t>Rouyer</w:t>
      </w:r>
      <w:proofErr w:type="spellEnd"/>
      <w:r w:rsidR="00636B6E">
        <w:rPr>
          <w:rFonts w:ascii="Times New Roman" w:eastAsia="Times New Roman" w:hAnsi="Times New Roman" w:cs="Times New Roman"/>
          <w:sz w:val="24"/>
        </w:rPr>
        <w:t xml:space="preserve"> et al, 2008). The technique also allows for non-stationary timeseries to be analyzed while maintaining evaluation at large timescales (</w:t>
      </w:r>
      <w:proofErr w:type="spellStart"/>
      <w:r w:rsidR="00636B6E">
        <w:rPr>
          <w:rFonts w:ascii="Times New Roman" w:eastAsia="Times New Roman" w:hAnsi="Times New Roman" w:cs="Times New Roman"/>
          <w:sz w:val="24"/>
        </w:rPr>
        <w:t>Torrence</w:t>
      </w:r>
      <w:proofErr w:type="spellEnd"/>
      <w:r w:rsidR="00636B6E">
        <w:rPr>
          <w:rFonts w:ascii="Times New Roman" w:eastAsia="Times New Roman" w:hAnsi="Times New Roman" w:cs="Times New Roman"/>
          <w:sz w:val="24"/>
        </w:rPr>
        <w:t xml:space="preserve"> &amp; Compo, 1998). </w:t>
      </w:r>
    </w:p>
    <w:p w14:paraId="7F13C24A" w14:textId="77777777" w:rsidR="00636B6E" w:rsidRDefault="00636B6E" w:rsidP="00636B6E">
      <w:pPr>
        <w:spacing w:after="0" w:line="240" w:lineRule="auto"/>
        <w:rPr>
          <w:rFonts w:ascii="Times New Roman" w:eastAsia="Times New Roman" w:hAnsi="Times New Roman" w:cs="Times New Roman"/>
          <w:sz w:val="24"/>
        </w:rPr>
      </w:pPr>
    </w:p>
    <w:p w14:paraId="341184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fundamental transformation in wavelet analysis is from a one-dimensional timeseries of a variable over time to a two-dimensional image of wavelet power across time and frequency. This transformation allows for a one-variable timeseries to be analyzed with a convolutional neural network setup to process one-channel images.</w:t>
      </w:r>
    </w:p>
    <w:p w14:paraId="1F1D8028" w14:textId="77777777" w:rsidR="00636B6E" w:rsidRDefault="00636B6E" w:rsidP="00636B6E">
      <w:pPr>
        <w:spacing w:after="0" w:line="240" w:lineRule="auto"/>
        <w:rPr>
          <w:rFonts w:ascii="Times New Roman" w:eastAsia="Times New Roman" w:hAnsi="Times New Roman" w:cs="Times New Roman"/>
          <w:sz w:val="24"/>
        </w:rPr>
      </w:pPr>
    </w:p>
    <w:p w14:paraId="49CA34EE" w14:textId="77777777" w:rsidR="00636B6E" w:rsidRDefault="00636B6E" w:rsidP="00636B6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Design</w:t>
      </w:r>
    </w:p>
    <w:p w14:paraId="6D5D635A" w14:textId="77777777" w:rsidR="00636B6E" w:rsidRDefault="00636B6E" w:rsidP="00636B6E">
      <w:pPr>
        <w:spacing w:after="0" w:line="240" w:lineRule="auto"/>
        <w:rPr>
          <w:rFonts w:ascii="Times New Roman" w:eastAsia="Times New Roman" w:hAnsi="Times New Roman" w:cs="Times New Roman"/>
          <w:sz w:val="24"/>
        </w:rPr>
      </w:pPr>
    </w:p>
    <w:p w14:paraId="32B96C2E" w14:textId="51129E43"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Our R-package is a timeseries analysis tool that employs a wavelet transform convolutional neural network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Timeseries are analyze</w:t>
      </w:r>
      <w:ins w:id="49" w:author="Jonathan Walter" w:date="2020-04-25T16:35:00Z">
        <w:r w:rsidR="00282F82">
          <w:rPr>
            <w:rFonts w:ascii="Times New Roman" w:eastAsia="Times New Roman" w:hAnsi="Times New Roman" w:cs="Times New Roman"/>
            <w:sz w:val="24"/>
          </w:rPr>
          <w:t>d</w:t>
        </w:r>
      </w:ins>
      <w:r>
        <w:rPr>
          <w:rFonts w:ascii="Times New Roman" w:eastAsia="Times New Roman" w:hAnsi="Times New Roman" w:cs="Times New Roman"/>
          <w:sz w:val="24"/>
        </w:rPr>
        <w:t xml:space="preserve"> using wavelet transforms to produce images. These images are then passed through a convolutional neural network for classification. This composite approach allows for the power of CNNs to be applied to timeseries by amplifying important characteristics with wavelet transforms.</w:t>
      </w:r>
    </w:p>
    <w:p w14:paraId="0E77FD8D" w14:textId="77777777" w:rsidR="00636B6E" w:rsidDel="00A32BB8" w:rsidRDefault="00636B6E" w:rsidP="00636B6E">
      <w:pPr>
        <w:spacing w:after="0" w:line="240" w:lineRule="auto"/>
        <w:rPr>
          <w:del w:id="50" w:author="Ryan Taylor" w:date="2020-05-01T00:42:00Z"/>
          <w:rFonts w:ascii="Times New Roman" w:eastAsia="Times New Roman" w:hAnsi="Times New Roman" w:cs="Times New Roman"/>
          <w:sz w:val="24"/>
        </w:rPr>
      </w:pPr>
    </w:p>
    <w:p w14:paraId="2C46BFB9" w14:textId="77777777" w:rsidR="00636B6E" w:rsidRDefault="00636B6E" w:rsidP="00636B6E">
      <w:pPr>
        <w:spacing w:after="0" w:line="240" w:lineRule="auto"/>
        <w:rPr>
          <w:rFonts w:ascii="Times New Roman" w:eastAsia="Times New Roman" w:hAnsi="Times New Roman" w:cs="Times New Roman"/>
          <w:sz w:val="24"/>
        </w:rPr>
      </w:pPr>
    </w:p>
    <w:p w14:paraId="3135EA35"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Core Functionality </w:t>
      </w:r>
    </w:p>
    <w:p w14:paraId="7C66D076" w14:textId="77777777" w:rsidR="00636B6E" w:rsidRDefault="00636B6E" w:rsidP="00636B6E">
      <w:pPr>
        <w:spacing w:after="0" w:line="240" w:lineRule="auto"/>
        <w:rPr>
          <w:rFonts w:ascii="Times New Roman" w:eastAsia="Times New Roman" w:hAnsi="Times New Roman" w:cs="Times New Roman"/>
          <w:sz w:val="24"/>
        </w:rPr>
      </w:pPr>
    </w:p>
    <w:p w14:paraId="0F583D9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create a trained CNN that can identify features in a timeseries, we start with a labeled timeseries and apply a wavelet transformation to produce images, still with their labels. We then use those labeled images to train a convolutional neural network. Our package is constrained to binary classifications, so the label can be either 0 or 1.</w:t>
      </w:r>
    </w:p>
    <w:p w14:paraId="473EE9DF" w14:textId="77777777" w:rsidR="00636B6E" w:rsidRDefault="00636B6E" w:rsidP="00636B6E">
      <w:pPr>
        <w:spacing w:after="0" w:line="240" w:lineRule="auto"/>
        <w:rPr>
          <w:rFonts w:ascii="Times New Roman" w:eastAsia="Times New Roman" w:hAnsi="Times New Roman" w:cs="Times New Roman"/>
          <w:sz w:val="24"/>
        </w:rPr>
      </w:pPr>
    </w:p>
    <w:p w14:paraId="539EF610" w14:textId="77777777" w:rsidR="00636B6E" w:rsidRDefault="00636B6E" w:rsidP="00636B6E">
      <w:pPr>
        <w:spacing w:after="0" w:line="240" w:lineRule="auto"/>
        <w:rPr>
          <w:rFonts w:ascii="Times New Roman" w:eastAsia="Times New Roman" w:hAnsi="Times New Roman" w:cs="Times New Roman"/>
          <w:sz w:val="24"/>
        </w:rPr>
      </w:pPr>
    </w:p>
    <w:p w14:paraId="1452ACCA" w14:textId="1A0972A7" w:rsidR="00636B6E" w:rsidRDefault="00A55522" w:rsidP="00A55522">
      <w:pPr>
        <w:spacing w:before="240" w:after="0" w:line="240" w:lineRule="auto"/>
        <w:rPr>
          <w:rFonts w:ascii="Times New Roman" w:eastAsia="Times New Roman" w:hAnsi="Times New Roman" w:cs="Times New Roman"/>
          <w:sz w:val="24"/>
        </w:rPr>
        <w:pPrChange w:id="51" w:author="Ryan Taylor" w:date="2020-05-01T00:32:00Z">
          <w:pPr>
            <w:spacing w:after="0" w:line="240" w:lineRule="auto"/>
          </w:pPr>
        </w:pPrChange>
      </w:pPr>
      <w:ins w:id="52" w:author="Ryan Taylor" w:date="2020-05-01T00:32:00Z">
        <w:r>
          <w:rPr>
            <w:noProof/>
          </w:rPr>
          <w:lastRenderedPageBreak/>
          <w:drawing>
            <wp:inline distT="0" distB="0" distL="0" distR="0" wp14:anchorId="347E9349" wp14:editId="0AE6889D">
              <wp:extent cx="5908431" cy="19647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0274" cy="2001900"/>
                      </a:xfrm>
                      <a:prstGeom prst="rect">
                        <a:avLst/>
                      </a:prstGeom>
                      <a:noFill/>
                    </pic:spPr>
                  </pic:pic>
                </a:graphicData>
              </a:graphic>
            </wp:inline>
          </w:drawing>
        </w:r>
      </w:ins>
      <w:del w:id="53" w:author="Ryan Taylor" w:date="2020-05-01T00:32:00Z">
        <w:r w:rsidR="002F716F" w:rsidDel="00A55522">
          <w:rPr>
            <w:noProof/>
          </w:rPr>
          <w:object w:dxaOrig="9864" w:dyaOrig="3528" w14:anchorId="28F866EB">
            <v:rect id="_x0000_i1040" alt="" style="width:493.95pt;height:176.35pt;mso-width-percent:0;mso-height-percent:0;mso-width-percent:0;mso-height-percent:0" o:ole="" o:preferrelative="t" stroked="f">
              <v:imagedata r:id="rId14" o:title=""/>
            </v:rect>
            <o:OLEObject Type="Embed" ProgID="StaticMetafile" ShapeID="_x0000_i1040" DrawAspect="Content" ObjectID="_1649799625" r:id="rId15"/>
          </w:object>
        </w:r>
      </w:del>
    </w:p>
    <w:p w14:paraId="42BB8737" w14:textId="77777777" w:rsidR="00636B6E" w:rsidRDefault="00636B6E" w:rsidP="00636B6E">
      <w:pPr>
        <w:spacing w:after="0"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Figure 3 </w:t>
      </w:r>
      <w:r>
        <w:rPr>
          <w:rFonts w:ascii="Times New Roman" w:eastAsia="Times New Roman" w:hAnsi="Times New Roman" w:cs="Times New Roman"/>
          <w:sz w:val="24"/>
        </w:rPr>
        <w:t>– Core data flow of our package</w:t>
      </w:r>
    </w:p>
    <w:p w14:paraId="2F3F2DE9" w14:textId="77777777" w:rsidR="00636B6E" w:rsidDel="00A55522" w:rsidRDefault="00636B6E" w:rsidP="00636B6E">
      <w:pPr>
        <w:spacing w:after="0" w:line="240" w:lineRule="auto"/>
        <w:rPr>
          <w:del w:id="54" w:author="Ryan Taylor" w:date="2020-05-01T00:32:00Z"/>
          <w:rFonts w:ascii="Times New Roman" w:eastAsia="Times New Roman" w:hAnsi="Times New Roman" w:cs="Times New Roman"/>
          <w:sz w:val="24"/>
        </w:rPr>
      </w:pPr>
    </w:p>
    <w:p w14:paraId="25D110D3" w14:textId="59CED638" w:rsidR="00636B6E" w:rsidDel="00A55522" w:rsidRDefault="00636B6E" w:rsidP="00636B6E">
      <w:pPr>
        <w:spacing w:after="0" w:line="240" w:lineRule="auto"/>
        <w:rPr>
          <w:del w:id="55" w:author="Ryan Taylor" w:date="2020-05-01T00:32:00Z"/>
          <w:rFonts w:ascii="Times New Roman" w:eastAsia="Times New Roman" w:hAnsi="Times New Roman" w:cs="Times New Roman"/>
          <w:sz w:val="24"/>
        </w:rPr>
      </w:pPr>
      <w:commentRangeStart w:id="56"/>
      <w:del w:id="57" w:author="Ryan Taylor" w:date="2020-05-01T00:32:00Z">
        <w:r w:rsidDel="00A55522">
          <w:rPr>
            <w:rFonts w:ascii="Times New Roman" w:eastAsia="Times New Roman" w:hAnsi="Times New Roman" w:cs="Times New Roman"/>
            <w:i/>
            <w:sz w:val="24"/>
          </w:rPr>
          <w:delText>do something to draw the eye to the timeseries</w:delText>
        </w:r>
        <w:commentRangeEnd w:id="56"/>
        <w:r w:rsidR="004774C4" w:rsidDel="00A55522">
          <w:rPr>
            <w:rStyle w:val="CommentReference"/>
          </w:rPr>
          <w:commentReference w:id="56"/>
        </w:r>
      </w:del>
    </w:p>
    <w:p w14:paraId="607F2593" w14:textId="77777777" w:rsidR="00636B6E" w:rsidRDefault="00636B6E" w:rsidP="00636B6E">
      <w:pPr>
        <w:spacing w:after="0" w:line="240" w:lineRule="auto"/>
        <w:rPr>
          <w:rFonts w:ascii="Times New Roman" w:eastAsia="Times New Roman" w:hAnsi="Times New Roman" w:cs="Times New Roman"/>
          <w:sz w:val="24"/>
        </w:rPr>
      </w:pPr>
    </w:p>
    <w:p w14:paraId="08D157B7"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trained CNN is the pivotal tool for monitoring ecological timeseries in the real world. Timeseries without labelled features can be wavelet transformed and put through the trained CNN to give predictions of feature presence. These lead to image classification according to how the network was originally trained.</w:t>
      </w:r>
    </w:p>
    <w:p w14:paraId="621EBCC1" w14:textId="77777777" w:rsidR="00636B6E" w:rsidRDefault="00636B6E" w:rsidP="00636B6E">
      <w:pPr>
        <w:spacing w:after="0" w:line="240" w:lineRule="auto"/>
        <w:rPr>
          <w:rFonts w:ascii="Times New Roman" w:eastAsia="Times New Roman" w:hAnsi="Times New Roman" w:cs="Times New Roman"/>
          <w:sz w:val="24"/>
        </w:rPr>
      </w:pPr>
    </w:p>
    <w:p w14:paraId="503C1792"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There are two ways for the CNN to output in our R package. The first is by giving the input timeseries a label that is most likely given the training data. The second is to give probabilities of either category. This second method is useful for forecasting, which requires additional processing of the timeseries.</w:t>
      </w:r>
    </w:p>
    <w:p w14:paraId="2C61259D" w14:textId="4590BDF2" w:rsidR="00636B6E" w:rsidDel="00A32BB8" w:rsidRDefault="00636B6E" w:rsidP="00A32BB8">
      <w:pPr>
        <w:rPr>
          <w:del w:id="58" w:author="Ryan Taylor" w:date="2020-05-01T00:42:00Z"/>
          <w:rFonts w:ascii="Times New Roman" w:eastAsia="Times New Roman" w:hAnsi="Times New Roman" w:cs="Times New Roman"/>
          <w:i/>
          <w:sz w:val="24"/>
        </w:rPr>
      </w:pPr>
    </w:p>
    <w:p w14:paraId="5CD3C6C0" w14:textId="77777777" w:rsidR="00A32BB8" w:rsidRDefault="00A32BB8" w:rsidP="00636B6E">
      <w:pPr>
        <w:spacing w:after="0" w:line="240" w:lineRule="auto"/>
        <w:rPr>
          <w:ins w:id="59" w:author="Ryan Taylor" w:date="2020-05-01T00:42:00Z"/>
          <w:rFonts w:ascii="Times New Roman" w:eastAsia="Times New Roman" w:hAnsi="Times New Roman" w:cs="Times New Roman"/>
          <w:sz w:val="24"/>
        </w:rPr>
      </w:pPr>
    </w:p>
    <w:p w14:paraId="25ECCF41" w14:textId="77777777" w:rsidR="00636B6E" w:rsidDel="00A32BB8" w:rsidRDefault="00636B6E" w:rsidP="00636B6E">
      <w:pPr>
        <w:spacing w:after="0" w:line="240" w:lineRule="auto"/>
        <w:rPr>
          <w:del w:id="60" w:author="Ryan Taylor" w:date="2020-05-01T00:42:00Z"/>
          <w:rFonts w:ascii="Times New Roman" w:eastAsia="Times New Roman" w:hAnsi="Times New Roman" w:cs="Times New Roman"/>
          <w:sz w:val="24"/>
        </w:rPr>
      </w:pPr>
    </w:p>
    <w:p w14:paraId="08D7B494" w14:textId="77777777" w:rsidR="00636B6E" w:rsidDel="00A32BB8" w:rsidRDefault="00636B6E" w:rsidP="00636B6E">
      <w:pPr>
        <w:rPr>
          <w:del w:id="61" w:author="Ryan Taylor" w:date="2020-05-01T00:42:00Z"/>
          <w:rFonts w:ascii="Times New Roman" w:eastAsia="Times New Roman" w:hAnsi="Times New Roman" w:cs="Times New Roman"/>
          <w:i/>
          <w:sz w:val="24"/>
        </w:rPr>
      </w:pPr>
      <w:del w:id="62" w:author="Ryan Taylor" w:date="2020-05-01T00:42:00Z">
        <w:r w:rsidDel="00A32BB8">
          <w:rPr>
            <w:rFonts w:ascii="Times New Roman" w:eastAsia="Times New Roman" w:hAnsi="Times New Roman" w:cs="Times New Roman"/>
            <w:i/>
            <w:sz w:val="24"/>
          </w:rPr>
          <w:br w:type="page"/>
        </w:r>
      </w:del>
    </w:p>
    <w:p w14:paraId="56373B93" w14:textId="77777777" w:rsidR="00636B6E" w:rsidRDefault="00636B6E" w:rsidP="00A32BB8">
      <w:pPr>
        <w:rPr>
          <w:rFonts w:ascii="Times New Roman" w:eastAsia="Times New Roman" w:hAnsi="Times New Roman" w:cs="Times New Roman"/>
          <w:sz w:val="24"/>
        </w:rPr>
        <w:pPrChange w:id="63" w:author="Ryan Taylor" w:date="2020-05-01T00:42:00Z">
          <w:pPr>
            <w:spacing w:after="0" w:line="240" w:lineRule="auto"/>
          </w:pPr>
        </w:pPrChange>
      </w:pPr>
      <w:r>
        <w:rPr>
          <w:rFonts w:ascii="Times New Roman" w:eastAsia="Times New Roman" w:hAnsi="Times New Roman" w:cs="Times New Roman"/>
          <w:i/>
          <w:sz w:val="24"/>
        </w:rPr>
        <w:lastRenderedPageBreak/>
        <w:t>Windowed Analysis</w:t>
      </w:r>
      <w:r>
        <w:rPr>
          <w:rFonts w:ascii="Times New Roman" w:eastAsia="Times New Roman" w:hAnsi="Times New Roman" w:cs="Times New Roman"/>
          <w:sz w:val="24"/>
        </w:rPr>
        <w:t xml:space="preserve"> </w:t>
      </w:r>
    </w:p>
    <w:p w14:paraId="1FF55DE1" w14:textId="77777777" w:rsidR="00636B6E" w:rsidRDefault="00636B6E" w:rsidP="00636B6E">
      <w:pPr>
        <w:spacing w:after="0" w:line="240" w:lineRule="auto"/>
        <w:rPr>
          <w:rFonts w:ascii="Times New Roman" w:eastAsia="Times New Roman" w:hAnsi="Times New Roman" w:cs="Times New Roman"/>
          <w:sz w:val="24"/>
        </w:rPr>
      </w:pPr>
    </w:p>
    <w:p w14:paraId="231F54A9" w14:textId="20D71769" w:rsidR="00636B6E" w:rsidRDefault="00A32BB8" w:rsidP="00636B6E">
      <w:pPr>
        <w:spacing w:after="0" w:line="240" w:lineRule="auto"/>
        <w:jc w:val="center"/>
        <w:rPr>
          <w:rFonts w:ascii="Times New Roman" w:eastAsia="Times New Roman" w:hAnsi="Times New Roman" w:cs="Times New Roman"/>
          <w:sz w:val="24"/>
        </w:rPr>
      </w:pPr>
      <w:r>
        <w:rPr>
          <w:noProof/>
        </w:rPr>
        <w:object w:dxaOrig="8970" w:dyaOrig="5212" w14:anchorId="5C911C36">
          <v:rect id="rectole0000000003" o:spid="_x0000_i1028" alt="" style="width:425.6pt;height:220.1pt;mso-width-percent:0;mso-height-percent:0;mso-width-percent:0;mso-height-percent:0" o:ole="" o:preferrelative="t" stroked="f">
            <v:imagedata r:id="rId16" o:title=""/>
          </v:rect>
          <o:OLEObject Type="Embed" ProgID="StaticMetafile" ShapeID="rectole0000000003" DrawAspect="Content" ObjectID="_1649799626" r:id="rId17"/>
        </w:object>
      </w:r>
    </w:p>
    <w:p w14:paraId="03FF9BA8" w14:textId="77777777" w:rsidR="00636B6E" w:rsidRDefault="00636B6E" w:rsidP="00636B6E">
      <w:pPr>
        <w:spacing w:after="0" w:line="240" w:lineRule="auto"/>
        <w:rPr>
          <w:rFonts w:ascii="Times New Roman" w:eastAsia="Times New Roman" w:hAnsi="Times New Roman" w:cs="Times New Roman"/>
          <w:sz w:val="24"/>
        </w:rPr>
      </w:pPr>
    </w:p>
    <w:p w14:paraId="000341B8" w14:textId="77777777" w:rsidR="00636B6E" w:rsidRDefault="00636B6E" w:rsidP="00636B6E">
      <w:pPr>
        <w:spacing w:after="0" w:line="240" w:lineRule="auto"/>
        <w:rPr>
          <w:rFonts w:ascii="Times New Roman" w:eastAsia="Times New Roman" w:hAnsi="Times New Roman" w:cs="Times New Roman"/>
          <w:i/>
          <w:sz w:val="24"/>
        </w:rPr>
      </w:pPr>
    </w:p>
    <w:p w14:paraId="17FCE07A" w14:textId="77777777" w:rsidR="00636B6E" w:rsidRDefault="00636B6E" w:rsidP="00636B6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i/>
          <w:sz w:val="24"/>
        </w:rPr>
        <w:t>Figure 4</w:t>
      </w:r>
      <w:r>
        <w:rPr>
          <w:rFonts w:ascii="Times New Roman" w:eastAsia="Times New Roman" w:hAnsi="Times New Roman" w:cs="Times New Roman"/>
          <w:sz w:val="24"/>
        </w:rPr>
        <w:t xml:space="preserve"> – Input Timeseries and Labeling</w:t>
      </w:r>
    </w:p>
    <w:p w14:paraId="5B3C5760" w14:textId="77777777" w:rsidR="00636B6E" w:rsidRDefault="00636B6E" w:rsidP="00636B6E">
      <w:pPr>
        <w:spacing w:after="0" w:line="240" w:lineRule="auto"/>
        <w:rPr>
          <w:rFonts w:ascii="Times New Roman" w:eastAsia="Times New Roman" w:hAnsi="Times New Roman" w:cs="Times New Roman"/>
          <w:i/>
          <w:sz w:val="24"/>
        </w:rPr>
      </w:pPr>
    </w:p>
    <w:p w14:paraId="34F0E83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process timeseries and their labels, we employ two approaches. The first is to classify the entire timeseries with a single label (see Figure 4A). This label can indicate a particular domain behavior or the presence of a regime shift, as long as there is a one-to-one relationship between the sets of labels and timeseries. In our package, labels are binary. </w:t>
      </w:r>
    </w:p>
    <w:p w14:paraId="190A2C9A" w14:textId="77777777" w:rsidR="00636B6E" w:rsidRDefault="00636B6E" w:rsidP="00636B6E">
      <w:pPr>
        <w:spacing w:after="0" w:line="240" w:lineRule="auto"/>
        <w:rPr>
          <w:rFonts w:ascii="Times New Roman" w:eastAsia="Times New Roman" w:hAnsi="Times New Roman" w:cs="Times New Roman"/>
          <w:sz w:val="24"/>
        </w:rPr>
      </w:pPr>
    </w:p>
    <w:p w14:paraId="365DCB84"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second approach is what we called a </w:t>
      </w:r>
      <w:r>
        <w:rPr>
          <w:rFonts w:ascii="Times New Roman" w:eastAsia="Times New Roman" w:hAnsi="Times New Roman" w:cs="Times New Roman"/>
          <w:b/>
          <w:sz w:val="24"/>
        </w:rPr>
        <w:t>windowed analysis</w:t>
      </w:r>
      <w:r>
        <w:rPr>
          <w:rFonts w:ascii="Times New Roman" w:eastAsia="Times New Roman" w:hAnsi="Times New Roman" w:cs="Times New Roman"/>
          <w:sz w:val="24"/>
        </w:rPr>
        <w:t xml:space="preserve">, which breaks down the timeseries into smaller segments of time before processing them. These windows have a set width and stride, so they can be designed to overlap or space out by a set number of data indices. </w:t>
      </w:r>
    </w:p>
    <w:p w14:paraId="475549F0" w14:textId="77777777" w:rsidR="00636B6E" w:rsidRDefault="00636B6E" w:rsidP="00636B6E">
      <w:pPr>
        <w:spacing w:after="0" w:line="240" w:lineRule="auto"/>
        <w:rPr>
          <w:rFonts w:ascii="Times New Roman" w:eastAsia="Times New Roman" w:hAnsi="Times New Roman" w:cs="Times New Roman"/>
          <w:sz w:val="24"/>
        </w:rPr>
      </w:pPr>
    </w:p>
    <w:p w14:paraId="2E0264DD"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breaking down the timeseries, windows are sent through the same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process as the whole timeseries. In order to appropriately label the windows, each point of the timeseries must have a corresponding label before windowed analysis begins. This means that the labelled data must have a </w:t>
      </w:r>
      <w:r>
        <w:rPr>
          <w:rFonts w:ascii="Times New Roman" w:eastAsia="Times New Roman" w:hAnsi="Times New Roman" w:cs="Times New Roman"/>
          <w:i/>
          <w:sz w:val="24"/>
        </w:rPr>
        <w:t xml:space="preserve">variable </w:t>
      </w:r>
      <w:r>
        <w:rPr>
          <w:rFonts w:ascii="Times New Roman" w:eastAsia="Times New Roman" w:hAnsi="Times New Roman" w:cs="Times New Roman"/>
          <w:sz w:val="24"/>
        </w:rPr>
        <w:t xml:space="preserve">timeseries as well as a </w:t>
      </w:r>
      <w:r>
        <w:rPr>
          <w:rFonts w:ascii="Times New Roman" w:eastAsia="Times New Roman" w:hAnsi="Times New Roman" w:cs="Times New Roman"/>
          <w:i/>
          <w:sz w:val="24"/>
        </w:rPr>
        <w:t xml:space="preserve">label timeseries </w:t>
      </w:r>
      <w:r>
        <w:rPr>
          <w:rFonts w:ascii="Times New Roman" w:eastAsia="Times New Roman" w:hAnsi="Times New Roman" w:cs="Times New Roman"/>
          <w:sz w:val="24"/>
        </w:rPr>
        <w:t>of the same length (see Figure 4B). Each window is then output with a label corresponding to the majority key within its range of values. With each window from a timeseries labeled with a single key, they can be processed in sequence (see Figure 4C).</w:t>
      </w:r>
    </w:p>
    <w:p w14:paraId="2CE4429C"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BDC29B9"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Why employ windowed analysis? Windowed analysis allows a non-stationary timeseries to be analyzed as data comes in, making it ideal for real-world application. The output from the most recent window can be compared to those all previous windows, leading us into </w:t>
      </w:r>
      <w:r>
        <w:rPr>
          <w:rFonts w:ascii="Times New Roman" w:eastAsia="Times New Roman" w:hAnsi="Times New Roman" w:cs="Times New Roman"/>
          <w:b/>
          <w:sz w:val="24"/>
        </w:rPr>
        <w:t>timeseries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forecasting</w:t>
      </w:r>
      <w:r>
        <w:rPr>
          <w:rFonts w:ascii="Times New Roman" w:eastAsia="Times New Roman" w:hAnsi="Times New Roman" w:cs="Times New Roman"/>
          <w:sz w:val="24"/>
        </w:rPr>
        <w:t xml:space="preserve">. </w:t>
      </w:r>
    </w:p>
    <w:p w14:paraId="583969E2" w14:textId="77777777" w:rsidR="00636B6E" w:rsidDel="00A32BB8" w:rsidRDefault="00636B6E" w:rsidP="00636B6E">
      <w:pPr>
        <w:spacing w:after="0" w:line="240" w:lineRule="auto"/>
        <w:rPr>
          <w:del w:id="64" w:author="Ryan Taylor" w:date="2020-05-01T00:43:00Z"/>
          <w:rFonts w:ascii="Times New Roman" w:eastAsia="Times New Roman" w:hAnsi="Times New Roman" w:cs="Times New Roman"/>
          <w:sz w:val="24"/>
        </w:rPr>
      </w:pPr>
    </w:p>
    <w:p w14:paraId="2D9FEE7A" w14:textId="20D984FE" w:rsidR="00636B6E" w:rsidDel="00A32BB8" w:rsidRDefault="00636B6E" w:rsidP="00636B6E">
      <w:pPr>
        <w:spacing w:after="0" w:line="240" w:lineRule="auto"/>
        <w:rPr>
          <w:del w:id="65" w:author="Ryan Taylor" w:date="2020-05-01T00:43:00Z"/>
          <w:rFonts w:ascii="Times New Roman" w:eastAsia="Times New Roman" w:hAnsi="Times New Roman" w:cs="Times New Roman"/>
          <w:i/>
          <w:sz w:val="24"/>
        </w:rPr>
      </w:pPr>
    </w:p>
    <w:p w14:paraId="61E093AF" w14:textId="77777777" w:rsidR="00A32BB8" w:rsidRDefault="00A32BB8" w:rsidP="00636B6E">
      <w:pPr>
        <w:spacing w:after="0" w:line="240" w:lineRule="auto"/>
        <w:rPr>
          <w:ins w:id="66" w:author="Ryan Taylor" w:date="2020-05-01T00:43:00Z"/>
          <w:rFonts w:ascii="Times New Roman" w:eastAsia="Times New Roman" w:hAnsi="Times New Roman" w:cs="Times New Roman"/>
          <w:i/>
          <w:sz w:val="24"/>
        </w:rPr>
      </w:pPr>
    </w:p>
    <w:p w14:paraId="6B8C7CF5" w14:textId="77777777" w:rsidR="00636B6E" w:rsidDel="00A32BB8" w:rsidRDefault="00636B6E" w:rsidP="00636B6E">
      <w:pPr>
        <w:spacing w:after="0" w:line="240" w:lineRule="auto"/>
        <w:rPr>
          <w:del w:id="67" w:author="Ryan Taylor" w:date="2020-05-01T00:43:00Z"/>
          <w:rFonts w:ascii="Times New Roman" w:eastAsia="Times New Roman" w:hAnsi="Times New Roman" w:cs="Times New Roman"/>
          <w:i/>
          <w:sz w:val="24"/>
        </w:rPr>
      </w:pPr>
    </w:p>
    <w:p w14:paraId="07A2BD84" w14:textId="77777777" w:rsidR="00636B6E" w:rsidRDefault="00636B6E" w:rsidP="00636B6E">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Outlier Detection and Forecasting</w:t>
      </w:r>
    </w:p>
    <w:p w14:paraId="094D23D5" w14:textId="77777777" w:rsidR="00636B6E" w:rsidRDefault="00636B6E" w:rsidP="00636B6E">
      <w:pPr>
        <w:spacing w:after="0" w:line="240" w:lineRule="auto"/>
        <w:rPr>
          <w:rFonts w:ascii="Times New Roman" w:eastAsia="Times New Roman" w:hAnsi="Times New Roman" w:cs="Times New Roman"/>
          <w:i/>
          <w:sz w:val="24"/>
        </w:rPr>
      </w:pPr>
    </w:p>
    <w:p w14:paraId="6F6462A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By comparing model output from a current window to outputs from all previous windows, we can evaluate if the window is an outlier. If the CNN used was trained to classify domains or regime shifts, an outlier sample is a useful indicator that the system is moving out of the previous domain space.</w:t>
      </w:r>
    </w:p>
    <w:p w14:paraId="792A0E1D" w14:textId="77777777" w:rsidR="00636B6E" w:rsidRDefault="00636B6E" w:rsidP="00636B6E">
      <w:pPr>
        <w:spacing w:after="0" w:line="240" w:lineRule="auto"/>
        <w:rPr>
          <w:rFonts w:ascii="Times New Roman" w:eastAsia="Times New Roman" w:hAnsi="Times New Roman" w:cs="Times New Roman"/>
          <w:sz w:val="24"/>
        </w:rPr>
      </w:pPr>
    </w:p>
    <w:p w14:paraId="5D6C6033"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Outlier detection works with our two-category </w:t>
      </w:r>
      <w:proofErr w:type="spellStart"/>
      <w:r>
        <w:rPr>
          <w:rFonts w:ascii="Times New Roman" w:eastAsia="Times New Roman" w:hAnsi="Times New Roman" w:cs="Times New Roman"/>
          <w:sz w:val="24"/>
        </w:rPr>
        <w:t>wtCNNs</w:t>
      </w:r>
      <w:proofErr w:type="spellEnd"/>
      <w:r>
        <w:rPr>
          <w:rFonts w:ascii="Times New Roman" w:eastAsia="Times New Roman" w:hAnsi="Times New Roman" w:cs="Times New Roman"/>
          <w:sz w:val="24"/>
        </w:rPr>
        <w:t xml:space="preserve"> by creating a two-dimensional probability distribution of all previous observations. The two dimensions are the two outputs of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which contain the “power” of each category/domain in an input.</w:t>
      </w:r>
    </w:p>
    <w:p w14:paraId="21B37380" w14:textId="77777777" w:rsidR="00636B6E" w:rsidRDefault="00636B6E" w:rsidP="00A32BB8">
      <w:pPr>
        <w:spacing w:after="0" w:line="240" w:lineRule="auto"/>
        <w:jc w:val="center"/>
        <w:rPr>
          <w:rFonts w:ascii="Times New Roman" w:eastAsia="Times New Roman" w:hAnsi="Times New Roman" w:cs="Times New Roman"/>
          <w:sz w:val="24"/>
        </w:rPr>
        <w:pPrChange w:id="68" w:author="Ryan Taylor" w:date="2020-05-01T00:43:00Z">
          <w:pPr>
            <w:spacing w:after="0" w:line="240" w:lineRule="auto"/>
          </w:pPr>
        </w:pPrChange>
      </w:pPr>
      <w:r>
        <w:rPr>
          <w:rFonts w:ascii="Times New Roman" w:eastAsia="Times New Roman" w:hAnsi="Times New Roman" w:cs="Times New Roman"/>
          <w:noProof/>
          <w:sz w:val="24"/>
        </w:rPr>
        <w:drawing>
          <wp:inline distT="0" distB="0" distL="0" distR="0" wp14:anchorId="2146F502" wp14:editId="3A3201A7">
            <wp:extent cx="5868063" cy="326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962" cy="3299266"/>
                    </a:xfrm>
                    <a:prstGeom prst="rect">
                      <a:avLst/>
                    </a:prstGeom>
                    <a:noFill/>
                  </pic:spPr>
                </pic:pic>
              </a:graphicData>
            </a:graphic>
          </wp:inline>
        </w:drawing>
      </w:r>
    </w:p>
    <w:p w14:paraId="7C62A959" w14:textId="77777777" w:rsidR="00636B6E" w:rsidRDefault="00636B6E" w:rsidP="00636B6E">
      <w:pPr>
        <w:spacing w:after="0" w:line="240" w:lineRule="auto"/>
        <w:rPr>
          <w:rFonts w:ascii="Times New Roman" w:eastAsia="Times New Roman" w:hAnsi="Times New Roman" w:cs="Times New Roman"/>
          <w:sz w:val="24"/>
        </w:rPr>
      </w:pPr>
    </w:p>
    <w:p w14:paraId="7007AFD8" w14:textId="77777777" w:rsidR="00636B6E" w:rsidRDefault="00636B6E" w:rsidP="00636B6E">
      <w:pPr>
        <w:spacing w:after="0" w:line="240" w:lineRule="auto"/>
        <w:rPr>
          <w:rFonts w:ascii="Times New Roman" w:eastAsia="Times New Roman" w:hAnsi="Times New Roman" w:cs="Times New Roman"/>
          <w:i/>
          <w:sz w:val="24"/>
        </w:rPr>
      </w:pPr>
    </w:p>
    <w:p w14:paraId="71F1DCB0" w14:textId="77777777" w:rsidR="00636B6E" w:rsidRDefault="00636B6E" w:rsidP="00636B6E">
      <w:pPr>
        <w:spacing w:after="0" w:line="240" w:lineRule="auto"/>
        <w:jc w:val="center"/>
        <w:rPr>
          <w:rFonts w:ascii="Times New Roman" w:eastAsia="Times New Roman" w:hAnsi="Times New Roman" w:cs="Times New Roman"/>
          <w:sz w:val="24"/>
        </w:rPr>
      </w:pPr>
      <w:r w:rsidRPr="0005128E">
        <w:rPr>
          <w:rFonts w:ascii="Times New Roman" w:eastAsia="Times New Roman" w:hAnsi="Times New Roman" w:cs="Times New Roman"/>
          <w:b/>
          <w:bCs/>
          <w:i/>
          <w:iCs/>
          <w:sz w:val="24"/>
        </w:rPr>
        <w:t xml:space="preserve">Figure 5 </w:t>
      </w:r>
      <w:r w:rsidRPr="0005128E">
        <w:rPr>
          <w:rFonts w:ascii="Times New Roman" w:eastAsia="Times New Roman" w:hAnsi="Times New Roman" w:cs="Times New Roman"/>
          <w:b/>
          <w:bCs/>
          <w:i/>
          <w:iCs/>
          <w:sz w:val="24"/>
        </w:rPr>
        <w:softHyphen/>
      </w:r>
      <w:r>
        <w:rPr>
          <w:rFonts w:ascii="Times New Roman" w:eastAsia="Times New Roman" w:hAnsi="Times New Roman" w:cs="Times New Roman"/>
          <w:sz w:val="24"/>
        </w:rPr>
        <w:t xml:space="preserve">– an early warning system for regime shift using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and outlier detection</w:t>
      </w:r>
    </w:p>
    <w:p w14:paraId="66AC4971" w14:textId="77777777" w:rsidR="00636B6E" w:rsidRDefault="00636B6E" w:rsidP="00636B6E">
      <w:pPr>
        <w:spacing w:after="0" w:line="240" w:lineRule="auto"/>
        <w:rPr>
          <w:rFonts w:ascii="Times New Roman" w:eastAsia="Times New Roman" w:hAnsi="Times New Roman" w:cs="Times New Roman"/>
          <w:sz w:val="24"/>
        </w:rPr>
      </w:pPr>
    </w:p>
    <w:p w14:paraId="7A8A577A"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Figure 5 illustrates how a timeseries is fed through a windowed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model and our outlier detection function. In this example,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model was trained to recognize </w:t>
      </w:r>
      <w:r w:rsidRPr="0005128E">
        <w:rPr>
          <w:rFonts w:ascii="Times New Roman" w:eastAsia="Times New Roman" w:hAnsi="Times New Roman" w:cs="Times New Roman"/>
          <w:i/>
          <w:iCs/>
          <w:sz w:val="24"/>
        </w:rPr>
        <w:t>domain</w:t>
      </w:r>
      <w:r>
        <w:rPr>
          <w:rFonts w:ascii="Times New Roman" w:eastAsia="Times New Roman" w:hAnsi="Times New Roman" w:cs="Times New Roman"/>
          <w:i/>
          <w:iCs/>
          <w:sz w:val="24"/>
        </w:rPr>
        <w:t xml:space="preserve">s. </w:t>
      </w:r>
      <w:r w:rsidRPr="0005128E">
        <w:rPr>
          <w:rFonts w:ascii="Times New Roman" w:eastAsia="Times New Roman" w:hAnsi="Times New Roman" w:cs="Times New Roman"/>
          <w:sz w:val="24"/>
        </w:rPr>
        <w:t>The</w:t>
      </w:r>
      <w:r>
        <w:rPr>
          <w:rFonts w:ascii="Times New Roman" w:eastAsia="Times New Roman" w:hAnsi="Times New Roman" w:cs="Times New Roman"/>
          <w:sz w:val="24"/>
        </w:rPr>
        <w:t xml:space="preserve"> model output has two categories, so it is a two-value timeseries.</w:t>
      </w:r>
    </w:p>
    <w:p w14:paraId="284AE4F3" w14:textId="77777777" w:rsidR="00636B6E" w:rsidRDefault="00636B6E" w:rsidP="00636B6E">
      <w:pPr>
        <w:spacing w:after="0" w:line="240" w:lineRule="auto"/>
        <w:rPr>
          <w:rFonts w:ascii="Times New Roman" w:eastAsia="Times New Roman" w:hAnsi="Times New Roman" w:cs="Times New Roman"/>
          <w:sz w:val="24"/>
        </w:rPr>
      </w:pPr>
    </w:p>
    <w:p w14:paraId="5C3DFB0B"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Because of the bimodality of features in the grey “Transition” region, the model output increases for Domain B because of the bimodality present before complete transition. This corresponds to a decrease in our likelihood function. As the transition nears completion into Domain B, the signal of that domain from our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becomes stronger and the likelihood continues to fall. This outlier detector only works because there were no other occurrences of Domain B before the transition. </w:t>
      </w:r>
    </w:p>
    <w:p w14:paraId="50D4BABF" w14:textId="77777777" w:rsidR="00636B6E" w:rsidRDefault="00636B6E" w:rsidP="00636B6E">
      <w:pPr>
        <w:spacing w:after="0" w:line="240" w:lineRule="auto"/>
        <w:rPr>
          <w:rFonts w:ascii="Times New Roman" w:eastAsia="Times New Roman" w:hAnsi="Times New Roman" w:cs="Times New Roman"/>
          <w:sz w:val="24"/>
        </w:rPr>
      </w:pPr>
    </w:p>
    <w:p w14:paraId="0C0D24DB" w14:textId="43C66250"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By applying a threshold to likelihood, we can make decisions about when a transition is imminent. Because of the analysis by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the threshold is crossed before complete </w:t>
      </w:r>
      <w:r>
        <w:rPr>
          <w:rFonts w:ascii="Times New Roman" w:eastAsia="Times New Roman" w:hAnsi="Times New Roman" w:cs="Times New Roman"/>
          <w:sz w:val="24"/>
        </w:rPr>
        <w:lastRenderedPageBreak/>
        <w:t>transition into Domain B. In real world application</w:t>
      </w:r>
      <w:ins w:id="69" w:author="Jonathan Walter" w:date="2020-04-25T16:37:00Z">
        <w:r w:rsidR="002936DF">
          <w:rPr>
            <w:rFonts w:ascii="Times New Roman" w:eastAsia="Times New Roman" w:hAnsi="Times New Roman" w:cs="Times New Roman"/>
            <w:sz w:val="24"/>
          </w:rPr>
          <w:t>s</w:t>
        </w:r>
      </w:ins>
      <w:r>
        <w:rPr>
          <w:rFonts w:ascii="Times New Roman" w:eastAsia="Times New Roman" w:hAnsi="Times New Roman" w:cs="Times New Roman"/>
          <w:sz w:val="24"/>
        </w:rPr>
        <w:t>, this can provide crucial time for reversal of the transition through human intervention.</w:t>
      </w:r>
    </w:p>
    <w:p w14:paraId="6F4B9583" w14:textId="77777777" w:rsidR="00636B6E" w:rsidRDefault="00636B6E" w:rsidP="00636B6E">
      <w:pPr>
        <w:spacing w:after="0" w:line="240" w:lineRule="auto"/>
        <w:rPr>
          <w:rFonts w:ascii="Times New Roman" w:eastAsia="Times New Roman" w:hAnsi="Times New Roman" w:cs="Times New Roman"/>
          <w:sz w:val="24"/>
        </w:rPr>
      </w:pPr>
    </w:p>
    <w:p w14:paraId="41B3A605" w14:textId="77777777" w:rsidR="00636B6E" w:rsidRPr="0005128E" w:rsidRDefault="00636B6E" w:rsidP="00636B6E">
      <w:pPr>
        <w:spacing w:after="0" w:line="240" w:lineRule="auto"/>
        <w:rPr>
          <w:rFonts w:ascii="Times New Roman" w:eastAsia="Times New Roman" w:hAnsi="Times New Roman" w:cs="Times New Roman"/>
          <w:sz w:val="24"/>
        </w:rPr>
      </w:pPr>
    </w:p>
    <w:p w14:paraId="23F4E928" w14:textId="77777777" w:rsidR="00636B6E" w:rsidRPr="00344DBE" w:rsidRDefault="00636B6E" w:rsidP="00636B6E">
      <w:pPr>
        <w:spacing w:after="0" w:line="240" w:lineRule="auto"/>
        <w:rPr>
          <w:rFonts w:ascii="Times New Roman" w:eastAsia="Times New Roman" w:hAnsi="Times New Roman" w:cs="Times New Roman"/>
          <w:b/>
          <w:bCs/>
          <w:i/>
          <w:iCs/>
          <w:sz w:val="24"/>
        </w:rPr>
      </w:pPr>
      <w:r>
        <w:rPr>
          <w:rFonts w:ascii="Times New Roman" w:eastAsia="Times New Roman" w:hAnsi="Times New Roman" w:cs="Times New Roman"/>
          <w:b/>
          <w:bCs/>
          <w:i/>
          <w:iCs/>
          <w:sz w:val="24"/>
        </w:rPr>
        <w:t>Testing</w:t>
      </w:r>
    </w:p>
    <w:p w14:paraId="05A1671F" w14:textId="77777777" w:rsidR="00636B6E" w:rsidRDefault="00636B6E" w:rsidP="00636B6E">
      <w:pPr>
        <w:spacing w:after="0" w:line="240" w:lineRule="auto"/>
        <w:rPr>
          <w:rFonts w:ascii="Times New Roman" w:eastAsia="Times New Roman" w:hAnsi="Times New Roman" w:cs="Times New Roman"/>
          <w:sz w:val="24"/>
        </w:rPr>
      </w:pPr>
    </w:p>
    <w:p w14:paraId="1BFDBD99" w14:textId="4DAD9CAC"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test and develop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we </w:t>
      </w:r>
      <w:ins w:id="70" w:author="Jonathan Walter" w:date="2020-04-25T16:47:00Z">
        <w:r w:rsidR="00840771">
          <w:rPr>
            <w:rFonts w:ascii="Times New Roman" w:eastAsia="Times New Roman" w:hAnsi="Times New Roman" w:cs="Times New Roman"/>
            <w:sz w:val="24"/>
          </w:rPr>
          <w:t>evaluated</w:t>
        </w:r>
      </w:ins>
      <w:del w:id="71" w:author="Jonathan Walter" w:date="2020-04-25T16:47:00Z">
        <w:r w:rsidDel="00840771">
          <w:rPr>
            <w:rFonts w:ascii="Times New Roman" w:eastAsia="Times New Roman" w:hAnsi="Times New Roman" w:cs="Times New Roman"/>
            <w:sz w:val="24"/>
          </w:rPr>
          <w:delText>tested</w:delText>
        </w:r>
      </w:del>
      <w:r>
        <w:rPr>
          <w:rFonts w:ascii="Times New Roman" w:eastAsia="Times New Roman" w:hAnsi="Times New Roman" w:cs="Times New Roman"/>
          <w:sz w:val="24"/>
        </w:rPr>
        <w:t xml:space="preserve"> its effectiveness on simulated time series data of phytoplankton-nutrient interactions. The regime shifts present in the model are similar to those involved in harmful algal blooms. The parameters for a regime shift to occur in this model were sourced from Serizawa et al (2008). </w:t>
      </w:r>
    </w:p>
    <w:p w14:paraId="705F45EF" w14:textId="77777777" w:rsidR="00636B6E" w:rsidRDefault="00636B6E" w:rsidP="00636B6E">
      <w:pPr>
        <w:spacing w:after="0" w:line="240" w:lineRule="auto"/>
        <w:rPr>
          <w:rFonts w:ascii="Times New Roman" w:eastAsia="Times New Roman" w:hAnsi="Times New Roman" w:cs="Times New Roman"/>
          <w:sz w:val="24"/>
        </w:rPr>
      </w:pPr>
    </w:p>
    <w:p w14:paraId="120ADA3D" w14:textId="2A157C50" w:rsidR="00636B6E" w:rsidDel="00A32BB8" w:rsidRDefault="00636B6E" w:rsidP="00636B6E">
      <w:pPr>
        <w:spacing w:after="0" w:line="240" w:lineRule="auto"/>
        <w:rPr>
          <w:del w:id="72" w:author="Ryan Taylor" w:date="2020-05-01T00:38:00Z"/>
          <w:rFonts w:ascii="Times New Roman" w:eastAsia="Times New Roman" w:hAnsi="Times New Roman" w:cs="Times New Roman"/>
          <w:sz w:val="24"/>
        </w:rPr>
      </w:pPr>
      <w:r>
        <w:rPr>
          <w:rFonts w:ascii="Times New Roman" w:eastAsia="Times New Roman" w:hAnsi="Times New Roman" w:cs="Times New Roman"/>
          <w:sz w:val="24"/>
        </w:rPr>
        <w:t xml:space="preserve">In this model, two parameters comprised could move the system between regimes. The first </w:t>
      </w:r>
      <w:proofErr w:type="spellStart"/>
      <w:r>
        <w:rPr>
          <w:rFonts w:ascii="Times New Roman" w:eastAsia="Times New Roman" w:hAnsi="Times New Roman" w:cs="Times New Roman"/>
          <w:i/>
          <w:iCs/>
          <w:sz w:val="24"/>
        </w:rPr>
        <w:t>f</w:t>
      </w:r>
      <w:r>
        <w:rPr>
          <w:rFonts w:ascii="Times New Roman" w:eastAsia="Times New Roman" w:hAnsi="Times New Roman" w:cs="Times New Roman"/>
          <w:i/>
          <w:iCs/>
          <w:sz w:val="24"/>
          <w:vertAlign w:val="subscript"/>
        </w:rPr>
        <w:t>p</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is the feeding rate of zooplankton on phytoplankton. This variable was fixed for each</w:t>
      </w:r>
      <w:ins w:id="73" w:author="Jonathan Walter" w:date="2020-04-25T16:48:00Z">
        <w:r w:rsidR="00F96A91">
          <w:rPr>
            <w:rFonts w:ascii="Times New Roman" w:eastAsia="Times New Roman" w:hAnsi="Times New Roman" w:cs="Times New Roman"/>
            <w:sz w:val="24"/>
          </w:rPr>
          <w:t xml:space="preserve"> simulation</w:t>
        </w:r>
      </w:ins>
      <w:del w:id="74" w:author="Jonathan Walter" w:date="2020-04-25T16:48:00Z">
        <w:r w:rsidDel="00F96A91">
          <w:rPr>
            <w:rFonts w:ascii="Times New Roman" w:eastAsia="Times New Roman" w:hAnsi="Times New Roman" w:cs="Times New Roman"/>
            <w:sz w:val="24"/>
          </w:rPr>
          <w:delText xml:space="preserve"> model</w:delText>
        </w:r>
      </w:del>
      <w:r>
        <w:rPr>
          <w:rFonts w:ascii="Times New Roman" w:eastAsia="Times New Roman" w:hAnsi="Times New Roman" w:cs="Times New Roman"/>
          <w:sz w:val="24"/>
        </w:rPr>
        <w:t xml:space="preserve">, and ranged from 0.85 to 0.95. The second variable, </w:t>
      </w:r>
      <w:r>
        <w:rPr>
          <w:rFonts w:ascii="Times New Roman" w:eastAsia="Times New Roman" w:hAnsi="Times New Roman" w:cs="Times New Roman"/>
          <w:i/>
          <w:iCs/>
          <w:sz w:val="24"/>
        </w:rPr>
        <w:t>i</w:t>
      </w:r>
      <w:r>
        <w:rPr>
          <w:rFonts w:ascii="Times New Roman" w:eastAsia="Times New Roman" w:hAnsi="Times New Roman" w:cs="Times New Roman"/>
          <w:i/>
          <w:iCs/>
          <w:sz w:val="24"/>
          <w:vertAlign w:val="subscript"/>
        </w:rPr>
        <w:t>n</w:t>
      </w:r>
      <w:r>
        <w:rPr>
          <w:rFonts w:ascii="Times New Roman" w:eastAsia="Times New Roman" w:hAnsi="Times New Roman" w:cs="Times New Roman"/>
          <w:sz w:val="24"/>
          <w:vertAlign w:val="subscript"/>
        </w:rPr>
        <w:softHyphen/>
      </w:r>
      <w:r>
        <w:rPr>
          <w:rFonts w:ascii="Times New Roman" w:eastAsia="Times New Roman" w:hAnsi="Times New Roman" w:cs="Times New Roman"/>
          <w:sz w:val="24"/>
        </w:rPr>
        <w:t>, is the inflow of nutrients into the system. This was the value we manipulated over time to induce regime shifts</w:t>
      </w:r>
      <w:ins w:id="75" w:author="Ryan Taylor" w:date="2020-05-01T00:39:00Z">
        <w:r w:rsidR="00A32BB8">
          <w:rPr>
            <w:rFonts w:ascii="Times New Roman" w:eastAsia="Times New Roman" w:hAnsi="Times New Roman" w:cs="Times New Roman"/>
            <w:sz w:val="24"/>
          </w:rPr>
          <w:t xml:space="preserve">. Red noise, with lag-1 autocorrelation, was added to </w:t>
        </w:r>
        <w:r w:rsidR="00A32BB8">
          <w:rPr>
            <w:rFonts w:ascii="Times New Roman" w:eastAsia="Times New Roman" w:hAnsi="Times New Roman" w:cs="Times New Roman"/>
            <w:i/>
            <w:iCs/>
            <w:sz w:val="24"/>
          </w:rPr>
          <w:t>i</w:t>
        </w:r>
        <w:r w:rsidR="00A32BB8">
          <w:rPr>
            <w:rFonts w:ascii="Times New Roman" w:eastAsia="Times New Roman" w:hAnsi="Times New Roman" w:cs="Times New Roman"/>
            <w:i/>
            <w:iCs/>
            <w:sz w:val="24"/>
            <w:vertAlign w:val="subscript"/>
          </w:rPr>
          <w:t>n</w:t>
        </w:r>
      </w:ins>
      <w:ins w:id="76" w:author="Ryan Taylor" w:date="2020-05-01T00:40:00Z">
        <w:r w:rsidR="00A32BB8">
          <w:rPr>
            <w:rFonts w:ascii="Times New Roman" w:eastAsia="Times New Roman" w:hAnsi="Times New Roman" w:cs="Times New Roman"/>
            <w:sz w:val="24"/>
          </w:rPr>
          <w:t xml:space="preserve"> during simulation.</w:t>
        </w:r>
      </w:ins>
      <w:del w:id="77" w:author="Ryan Taylor" w:date="2020-05-01T00:38:00Z">
        <w:r w:rsidDel="00A32BB8">
          <w:rPr>
            <w:rFonts w:ascii="Times New Roman" w:eastAsia="Times New Roman" w:hAnsi="Times New Roman" w:cs="Times New Roman"/>
            <w:sz w:val="24"/>
          </w:rPr>
          <w:delText>.</w:delText>
        </w:r>
      </w:del>
    </w:p>
    <w:p w14:paraId="2493DB63" w14:textId="77777777" w:rsidR="00A32BB8" w:rsidRPr="005867CD" w:rsidRDefault="00A32BB8" w:rsidP="00636B6E">
      <w:pPr>
        <w:spacing w:after="0" w:line="240" w:lineRule="auto"/>
        <w:rPr>
          <w:ins w:id="78" w:author="Ryan Taylor" w:date="2020-05-01T00:39:00Z"/>
          <w:rFonts w:ascii="Times New Roman" w:eastAsia="Times New Roman" w:hAnsi="Times New Roman" w:cs="Times New Roman"/>
          <w:sz w:val="24"/>
        </w:rPr>
      </w:pPr>
    </w:p>
    <w:p w14:paraId="456305BD" w14:textId="77777777" w:rsidR="00636B6E" w:rsidRDefault="00636B6E" w:rsidP="00636B6E">
      <w:pPr>
        <w:spacing w:after="0" w:line="240" w:lineRule="auto"/>
        <w:rPr>
          <w:rFonts w:ascii="Times New Roman" w:eastAsia="Times New Roman" w:hAnsi="Times New Roman" w:cs="Times New Roman"/>
          <w:sz w:val="24"/>
        </w:rPr>
      </w:pPr>
    </w:p>
    <w:p w14:paraId="02E00A9E" w14:textId="450D7910" w:rsidR="00636B6E" w:rsidRDefault="00636B6E" w:rsidP="00636B6E">
      <w:pPr>
        <w:tabs>
          <w:tab w:val="left" w:pos="2780"/>
        </w:tabs>
        <w:spacing w:after="0" w:line="240" w:lineRule="auto"/>
        <w:rPr>
          <w:rFonts w:ascii="Times New Roman" w:eastAsia="Times New Roman" w:hAnsi="Times New Roman" w:cs="Times New Roman"/>
          <w:sz w:val="24"/>
        </w:rPr>
      </w:pPr>
      <w:commentRangeStart w:id="79"/>
      <w:r>
        <w:rPr>
          <w:rFonts w:ascii="Times New Roman" w:eastAsia="Times New Roman" w:hAnsi="Times New Roman" w:cs="Times New Roman"/>
          <w:sz w:val="24"/>
        </w:rPr>
        <w:t>Each timeseries was a four-month simulation of lake ecosystem dynamics</w:t>
      </w:r>
      <w:ins w:id="80" w:author="Ryan Taylor" w:date="2020-05-01T00:33:00Z">
        <w:r w:rsidR="00A32BB8">
          <w:rPr>
            <w:rFonts w:ascii="Times New Roman" w:eastAsia="Times New Roman" w:hAnsi="Times New Roman" w:cs="Times New Roman"/>
            <w:sz w:val="24"/>
          </w:rPr>
          <w:t xml:space="preserve"> sampled by the hour in-simulation</w:t>
        </w:r>
      </w:ins>
      <w:del w:id="81" w:author="Ryan Taylor" w:date="2020-05-01T00:33:00Z">
        <w:r w:rsidDel="00A32BB8">
          <w:rPr>
            <w:rFonts w:ascii="Times New Roman" w:eastAsia="Times New Roman" w:hAnsi="Times New Roman" w:cs="Times New Roman"/>
            <w:sz w:val="24"/>
          </w:rPr>
          <w:delText>.</w:delText>
        </w:r>
      </w:del>
      <w:ins w:id="82" w:author="Ryan Taylor" w:date="2020-05-01T00:33:00Z">
        <w:r w:rsidR="00A32BB8" w:rsidDel="00A32BB8">
          <w:rPr>
            <w:rFonts w:ascii="Times New Roman" w:eastAsia="Times New Roman" w:hAnsi="Times New Roman" w:cs="Times New Roman"/>
            <w:sz w:val="24"/>
          </w:rPr>
          <w:t xml:space="preserve"> </w:t>
        </w:r>
      </w:ins>
      <w:del w:id="83" w:author="Ryan Taylor" w:date="2020-05-01T00:33:00Z">
        <w:r w:rsidDel="00A32BB8">
          <w:rPr>
            <w:rFonts w:ascii="Times New Roman" w:eastAsia="Times New Roman" w:hAnsi="Times New Roman" w:cs="Times New Roman"/>
            <w:sz w:val="24"/>
          </w:rPr>
          <w:delText xml:space="preserve"> </w:delText>
        </w:r>
        <w:commentRangeEnd w:id="79"/>
        <w:r w:rsidR="00F96A91" w:rsidDel="00A32BB8">
          <w:rPr>
            <w:rStyle w:val="CommentReference"/>
          </w:rPr>
          <w:commentReference w:id="79"/>
        </w:r>
        <w:r w:rsidDel="00A32BB8">
          <w:rPr>
            <w:rFonts w:ascii="Times New Roman" w:eastAsia="Times New Roman" w:hAnsi="Times New Roman" w:cs="Times New Roman"/>
            <w:sz w:val="24"/>
          </w:rPr>
          <w:delText>W</w:delText>
        </w:r>
      </w:del>
      <w:del w:id="84" w:author="Ryan Taylor" w:date="2020-05-01T00:34:00Z">
        <w:r w:rsidDel="00A32BB8">
          <w:rPr>
            <w:rFonts w:ascii="Times New Roman" w:eastAsia="Times New Roman" w:hAnsi="Times New Roman" w:cs="Times New Roman"/>
            <w:sz w:val="24"/>
          </w:rPr>
          <w:delText>e</w:delText>
        </w:r>
      </w:del>
      <w:ins w:id="85" w:author="Ryan Taylor" w:date="2020-05-01T00:34:00Z">
        <w:r w:rsidR="00A32BB8">
          <w:rPr>
            <w:rFonts w:ascii="Times New Roman" w:eastAsia="Times New Roman" w:hAnsi="Times New Roman" w:cs="Times New Roman"/>
            <w:sz w:val="24"/>
          </w:rPr>
          <w:t>We</w:t>
        </w:r>
      </w:ins>
      <w:r>
        <w:rPr>
          <w:rFonts w:ascii="Times New Roman" w:eastAsia="Times New Roman" w:hAnsi="Times New Roman" w:cs="Times New Roman"/>
          <w:sz w:val="24"/>
        </w:rPr>
        <w:t xml:space="preserve"> manipulated the nutrient inflow of each simulation differently to produce transitions at different speeds and times. In scenarios where there was no regime shift, the nutrient inflow was still manipulated, but within the range consistent with a particular domain. The three regimes of ecosystem dynamics in our simulations were nutrient-dominated, phytoplankton-dominated, and oscillatory (see </w:t>
      </w:r>
    </w:p>
    <w:p w14:paraId="6803F28A" w14:textId="77777777" w:rsidR="00636B6E" w:rsidRDefault="00636B6E" w:rsidP="00636B6E">
      <w:pPr>
        <w:tabs>
          <w:tab w:val="left" w:pos="278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Figure 6).</w:t>
      </w:r>
    </w:p>
    <w:p w14:paraId="7A7C793D" w14:textId="77777777" w:rsidR="00636B6E" w:rsidDel="00A32BB8" w:rsidRDefault="00636B6E" w:rsidP="00636B6E">
      <w:pPr>
        <w:tabs>
          <w:tab w:val="left" w:pos="2780"/>
        </w:tabs>
        <w:spacing w:after="0" w:line="240" w:lineRule="auto"/>
        <w:rPr>
          <w:del w:id="86" w:author="Ryan Taylor" w:date="2020-05-01T00:38:00Z"/>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4441997" w14:textId="43716110" w:rsidR="00636B6E" w:rsidRDefault="00A32BB8" w:rsidP="00A32BB8">
      <w:pPr>
        <w:tabs>
          <w:tab w:val="left" w:pos="2780"/>
        </w:tabs>
        <w:spacing w:after="0" w:line="240" w:lineRule="auto"/>
        <w:rPr>
          <w:rFonts w:ascii="Times New Roman" w:eastAsia="Times New Roman" w:hAnsi="Times New Roman" w:cs="Times New Roman"/>
          <w:sz w:val="24"/>
        </w:rPr>
        <w:pPrChange w:id="87" w:author="Ryan Taylor" w:date="2020-05-01T00:38:00Z">
          <w:pPr>
            <w:tabs>
              <w:tab w:val="left" w:pos="2780"/>
            </w:tabs>
            <w:spacing w:after="0" w:line="240" w:lineRule="auto"/>
            <w:jc w:val="center"/>
          </w:pPr>
        </w:pPrChange>
      </w:pPr>
      <w:r>
        <w:rPr>
          <w:rFonts w:ascii="Times New Roman" w:eastAsia="Times New Roman" w:hAnsi="Times New Roman" w:cs="Times New Roman"/>
          <w:noProof/>
          <w:sz w:val="24"/>
        </w:rPr>
        <mc:AlternateContent>
          <mc:Choice Requires="wpg">
            <w:drawing>
              <wp:anchor distT="0" distB="0" distL="114300" distR="114300" simplePos="0" relativeHeight="251659776" behindDoc="0" locked="0" layoutInCell="1" allowOverlap="1" wp14:anchorId="6FA58843" wp14:editId="683B5F54">
                <wp:simplePos x="0" y="0"/>
                <wp:positionH relativeFrom="margin">
                  <wp:align>center</wp:align>
                </wp:positionH>
                <wp:positionV relativeFrom="paragraph">
                  <wp:posOffset>4139</wp:posOffset>
                </wp:positionV>
                <wp:extent cx="5257165" cy="3181350"/>
                <wp:effectExtent l="0" t="0" r="635" b="0"/>
                <wp:wrapTopAndBottom/>
                <wp:docPr id="24" name="Group 24"/>
                <wp:cNvGraphicFramePr/>
                <a:graphic xmlns:a="http://schemas.openxmlformats.org/drawingml/2006/main">
                  <a:graphicData uri="http://schemas.microsoft.com/office/word/2010/wordprocessingGroup">
                    <wpg:wgp>
                      <wpg:cNvGrpSpPr/>
                      <wpg:grpSpPr>
                        <a:xfrm>
                          <a:off x="0" y="0"/>
                          <a:ext cx="5257165" cy="3181350"/>
                          <a:chOff x="0" y="0"/>
                          <a:chExt cx="5257165" cy="3181350"/>
                        </a:xfrm>
                      </wpg:grpSpPr>
                      <pic:pic xmlns:pic="http://schemas.openxmlformats.org/drawingml/2006/picture">
                        <pic:nvPicPr>
                          <pic:cNvPr id="2" name="Picture 2"/>
                          <pic:cNvPicPr>
                            <a:picLocks noChangeAspect="1"/>
                          </pic:cNvPicPr>
                        </pic:nvPicPr>
                        <pic:blipFill rotWithShape="1">
                          <a:blip r:embed="rId19">
                            <a:extLst>
                              <a:ext uri="{28A0092B-C50C-407E-A947-70E740481C1C}">
                                <a14:useLocalDpi xmlns:a14="http://schemas.microsoft.com/office/drawing/2010/main" val="0"/>
                              </a:ext>
                            </a:extLst>
                          </a:blip>
                          <a:srcRect b="38452"/>
                          <a:stretch/>
                        </pic:blipFill>
                        <pic:spPr bwMode="auto">
                          <a:xfrm>
                            <a:off x="0" y="0"/>
                            <a:ext cx="5257165" cy="3181350"/>
                          </a:xfrm>
                          <a:prstGeom prst="rect">
                            <a:avLst/>
                          </a:prstGeom>
                          <a:ln>
                            <a:noFill/>
                          </a:ln>
                          <a:extLst>
                            <a:ext uri="{53640926-AAD7-44D8-BBD7-CCE9431645EC}">
                              <a14:shadowObscured xmlns:a14="http://schemas.microsoft.com/office/drawing/2010/main"/>
                            </a:ext>
                          </a:extLst>
                        </pic:spPr>
                      </pic:pic>
                      <wps:wsp>
                        <wps:cNvPr id="8" name="Text Box 8"/>
                        <wps:cNvSpPr txBox="1">
                          <a:spLocks noChangeArrowheads="1"/>
                        </wps:cNvSpPr>
                        <wps:spPr bwMode="auto">
                          <a:xfrm>
                            <a:off x="337354" y="123857"/>
                            <a:ext cx="1263650" cy="5073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43176" w14:textId="77777777" w:rsidR="00636B6E" w:rsidRPr="005867CD" w:rsidRDefault="00636B6E" w:rsidP="00636B6E">
                              <w:pPr>
                                <w:jc w:val="center"/>
                                <w:rPr>
                                  <w:b/>
                                  <w:bCs/>
                                  <w:sz w:val="24"/>
                                  <w:szCs w:val="24"/>
                                </w:rPr>
                              </w:pPr>
                              <w:r>
                                <w:rPr>
                                  <w:b/>
                                  <w:bCs/>
                                  <w:sz w:val="24"/>
                                  <w:szCs w:val="24"/>
                                </w:rPr>
                                <w:t>Nutrient Dominated</w:t>
                              </w:r>
                            </w:p>
                          </w:txbxContent>
                        </wps:txbx>
                        <wps:bodyPr rot="0" vert="horz" wrap="square" lIns="91440" tIns="45720" rIns="91440" bIns="45720" anchor="t" anchorCtr="0" upright="1">
                          <a:noAutofit/>
                        </wps:bodyPr>
                      </wps:wsp>
                      <wps:wsp>
                        <wps:cNvPr id="7" name="Straight Arrow Connector 7"/>
                        <wps:cNvCnPr>
                          <a:cxnSpLocks noChangeShapeType="1"/>
                        </wps:cNvCnPr>
                        <wps:spPr bwMode="auto">
                          <a:xfrm flipV="1">
                            <a:off x="1614669" y="363879"/>
                            <a:ext cx="457200" cy="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wps:wsp>
                        <wps:cNvPr id="6" name="Text Box 6"/>
                        <wps:cNvSpPr txBox="1">
                          <a:spLocks noChangeArrowheads="1"/>
                        </wps:cNvSpPr>
                        <wps:spPr bwMode="auto">
                          <a:xfrm>
                            <a:off x="3612990" y="1668442"/>
                            <a:ext cx="1517015" cy="5327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4128063" y="1054984"/>
                            <a:ext cx="1002665" cy="34226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5B0DBD" w14:textId="77777777" w:rsidR="00636B6E" w:rsidRPr="005867CD" w:rsidRDefault="00636B6E" w:rsidP="00636B6E">
                              <w:pPr>
                                <w:jc w:val="center"/>
                                <w:rPr>
                                  <w:b/>
                                  <w:bCs/>
                                  <w:sz w:val="24"/>
                                  <w:szCs w:val="24"/>
                                </w:rPr>
                              </w:pPr>
                              <w:r>
                                <w:rPr>
                                  <w:b/>
                                  <w:bCs/>
                                  <w:sz w:val="24"/>
                                  <w:szCs w:val="24"/>
                                </w:rPr>
                                <w:t>Oscillatory</w:t>
                              </w:r>
                            </w:p>
                          </w:txbxContent>
                        </wps:txbx>
                        <wps:bodyPr rot="0" vert="horz" wrap="square" lIns="91440" tIns="45720" rIns="91440" bIns="45720" anchor="t" anchorCtr="0" upright="1">
                          <a:noAutofit/>
                        </wps:bodyPr>
                      </wps:wsp>
                      <wps:wsp>
                        <wps:cNvPr id="4" name="Straight Arrow Connector 4"/>
                        <wps:cNvCnPr>
                          <a:cxnSpLocks noChangeShapeType="1"/>
                        </wps:cNvCnPr>
                        <wps:spPr bwMode="auto">
                          <a:xfrm flipH="1" flipV="1">
                            <a:off x="2323377" y="1223854"/>
                            <a:ext cx="1792605" cy="12065"/>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wps:wsp>
                        <wps:cNvPr id="3" name="Straight Arrow Connector 3"/>
                        <wps:cNvCnPr>
                          <a:cxnSpLocks noChangeShapeType="1"/>
                        </wps:cNvCnPr>
                        <wps:spPr bwMode="auto">
                          <a:xfrm flipH="1">
                            <a:off x="2805776" y="1926662"/>
                            <a:ext cx="802005" cy="0"/>
                          </a:xfrm>
                          <a:prstGeom prst="straightConnector1">
                            <a:avLst/>
                          </a:prstGeom>
                          <a:noFill/>
                          <a:ln w="38100" cmpd="sng">
                            <a:solidFill>
                              <a:schemeClr val="accent2">
                                <a:lumMod val="100000"/>
                                <a:lumOff val="0"/>
                              </a:schemeClr>
                            </a:solidFill>
                            <a:prstDash val="solid"/>
                            <a:round/>
                            <a:headEnd type="none"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wps:wsp>
                    </wpg:wgp>
                  </a:graphicData>
                </a:graphic>
              </wp:anchor>
            </w:drawing>
          </mc:Choice>
          <mc:Fallback>
            <w:pict>
              <v:group w14:anchorId="6FA58843" id="Group 24" o:spid="_x0000_s1026" style="position:absolute;margin-left:0;margin-top:.35pt;width:413.95pt;height:250.5pt;z-index:251659776;mso-position-horizontal:center;mso-position-horizontal-relative:margin" coordsize="52571,3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2571;height:3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">
                  <v:imagedata r:id="rId20" o:title="" cropbottom="25200f"/>
                </v:shape>
                <v:shapetype id="_x0000_t202" coordsize="21600,21600" o:spt="202" path="m,l,21600r21600,l21600,xe">
                  <v:stroke joinstyle="miter"/>
                  <v:path gradientshapeok="t" o:connecttype="rect"/>
                </v:shapetype>
                <v:shape id="Text Box 8" o:spid="_x0000_s1028" type="#_x0000_t202" style="position:absolute;left:3373;top:1238;width:12637;height:5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" fillcolor="white [3201]" strokecolor="#ed7d31 [3205]" strokeweight="2.5pt">
                  <v:shadow color="#868686"/>
                  <v:textbox>
                    <w:txbxContent>
                      <w:p w14:paraId="45F43176" w14:textId="77777777" w:rsidR="00636B6E" w:rsidRPr="005867CD" w:rsidRDefault="00636B6E" w:rsidP="00636B6E">
                        <w:pPr>
                          <w:jc w:val="center"/>
                          <w:rPr>
                            <w:b/>
                            <w:bCs/>
                            <w:sz w:val="24"/>
                            <w:szCs w:val="24"/>
                          </w:rPr>
                        </w:pPr>
                        <w:r>
                          <w:rPr>
                            <w:b/>
                            <w:bCs/>
                            <w:sz w:val="24"/>
                            <w:szCs w:val="24"/>
                          </w:rPr>
                          <w:t>Nutrient Dominated</w:t>
                        </w:r>
                      </w:p>
                    </w:txbxContent>
                  </v:textbox>
                </v:shape>
                <v:shapetype id="_x0000_t32" coordsize="21600,21600" o:spt="32" o:oned="t" path="m,l21600,21600e" filled="f">
                  <v:path arrowok="t" fillok="f" o:connecttype="none"/>
                  <o:lock v:ext="edit" shapetype="t"/>
                </v:shapetype>
                <v:shape id="Straight Arrow Connector 7" o:spid="_x0000_s1029" type="#_x0000_t32" style="position:absolute;left:16146;top:3638;width:457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" strokecolor="#ed7d31 [3205]" strokeweight="3pt">
                  <v:stroke endarrow="oval"/>
                  <v:shadow color="#525252 [1606]" opacity=".5" offset="1pt"/>
                </v:shape>
                <v:shape id="Text Box 6" o:spid="_x0000_s1030" type="#_x0000_t202" style="position:absolute;left:36129;top:16684;width:15171;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" fillcolor="white [3201]" strokecolor="#ed7d31 [3205]" strokeweight="2.5pt">
                  <v:shadow color="#868686"/>
                  <v:textbox>
                    <w:txbxContent>
                      <w:p w14:paraId="42FA7F8B" w14:textId="77777777" w:rsidR="00636B6E" w:rsidRPr="005867CD" w:rsidRDefault="00636B6E" w:rsidP="00636B6E">
                        <w:pPr>
                          <w:jc w:val="center"/>
                          <w:rPr>
                            <w:b/>
                            <w:bCs/>
                            <w:sz w:val="24"/>
                            <w:szCs w:val="24"/>
                          </w:rPr>
                        </w:pPr>
                        <w:r w:rsidRPr="005867CD">
                          <w:rPr>
                            <w:b/>
                            <w:bCs/>
                            <w:sz w:val="24"/>
                            <w:szCs w:val="24"/>
                          </w:rPr>
                          <w:t>Phytoplankton</w:t>
                        </w:r>
                        <w:r>
                          <w:rPr>
                            <w:b/>
                            <w:bCs/>
                            <w:sz w:val="24"/>
                            <w:szCs w:val="24"/>
                          </w:rPr>
                          <w:t xml:space="preserve"> Dominated</w:t>
                        </w:r>
                      </w:p>
                    </w:txbxContent>
                  </v:textbox>
                </v:shape>
                <v:shape id="Text Box 5" o:spid="_x0000_s1031" type="#_x0000_t202" style="position:absolute;left:41280;top:10549;width:1002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" fillcolor="white [3201]" strokecolor="#ed7d31 [3205]" strokeweight="2.5pt">
                  <v:shadow color="#868686"/>
                  <v:textbox>
                    <w:txbxContent>
                      <w:p w14:paraId="3F5B0DBD" w14:textId="77777777" w:rsidR="00636B6E" w:rsidRPr="005867CD" w:rsidRDefault="00636B6E" w:rsidP="00636B6E">
                        <w:pPr>
                          <w:jc w:val="center"/>
                          <w:rPr>
                            <w:b/>
                            <w:bCs/>
                            <w:sz w:val="24"/>
                            <w:szCs w:val="24"/>
                          </w:rPr>
                        </w:pPr>
                        <w:r>
                          <w:rPr>
                            <w:b/>
                            <w:bCs/>
                            <w:sz w:val="24"/>
                            <w:szCs w:val="24"/>
                          </w:rPr>
                          <w:t>Oscillatory</w:t>
                        </w:r>
                      </w:p>
                    </w:txbxContent>
                  </v:textbox>
                </v:shape>
                <v:shape id="Straight Arrow Connector 4" o:spid="_x0000_s1032" type="#_x0000_t32" style="position:absolute;left:23233;top:12238;width:17926;height:1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" strokecolor="#ed7d31 [3205]" strokeweight="3pt">
                  <v:stroke endarrow="oval"/>
                  <v:shadow color="#525252 [1606]" opacity=".5" offset="1pt"/>
                </v:shape>
                <v:shape id="Straight Arrow Connector 3" o:spid="_x0000_s1033" type="#_x0000_t32" style="position:absolute;left:28057;top:19266;width:8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" strokecolor="#ed7d31 [3205]" strokeweight="3pt">
                  <v:stroke endarrow="oval"/>
                  <v:shadow color="#525252 [1606]" opacity=".5" offset="1pt"/>
                </v:shape>
                <w10:wrap type="topAndBottom" anchorx="margin"/>
              </v:group>
            </w:pict>
          </mc:Fallback>
        </mc:AlternateContent>
      </w:r>
    </w:p>
    <w:p w14:paraId="13967639" w14:textId="29D38BED" w:rsidR="00636B6E" w:rsidRPr="00A32BB8" w:rsidRDefault="00A32BB8" w:rsidP="00A32BB8">
      <w:pPr>
        <w:spacing w:after="0" w:line="240" w:lineRule="auto"/>
        <w:jc w:val="center"/>
        <w:rPr>
          <w:rFonts w:ascii="Times New Roman" w:eastAsia="Times New Roman" w:hAnsi="Times New Roman" w:cs="Times New Roman"/>
          <w:i/>
          <w:iCs/>
          <w:sz w:val="24"/>
          <w:rPrChange w:id="88" w:author="Ryan Taylor" w:date="2020-05-01T00:38:00Z">
            <w:rPr>
              <w:rFonts w:ascii="Times New Roman" w:eastAsia="Times New Roman" w:hAnsi="Times New Roman" w:cs="Times New Roman"/>
              <w:sz w:val="24"/>
            </w:rPr>
          </w:rPrChange>
        </w:rPr>
        <w:pPrChange w:id="89" w:author="Ryan Taylor" w:date="2020-05-01T00:38:00Z">
          <w:pPr>
            <w:spacing w:after="0" w:line="240" w:lineRule="auto"/>
          </w:pPr>
        </w:pPrChange>
      </w:pPr>
      <w:ins w:id="90" w:author="Ryan Taylor" w:date="2020-05-01T00:38:00Z">
        <w:r>
          <w:rPr>
            <w:rFonts w:ascii="Times New Roman" w:eastAsia="Times New Roman" w:hAnsi="Times New Roman" w:cs="Times New Roman"/>
            <w:b/>
            <w:bCs/>
            <w:i/>
            <w:iCs/>
            <w:sz w:val="24"/>
          </w:rPr>
          <w:t>Figure 6</w:t>
        </w:r>
        <w:r>
          <w:rPr>
            <w:rFonts w:ascii="Times New Roman" w:eastAsia="Times New Roman" w:hAnsi="Times New Roman" w:cs="Times New Roman"/>
            <w:i/>
            <w:iCs/>
            <w:sz w:val="24"/>
          </w:rPr>
          <w:t xml:space="preserve"> – parameter-space of lake model regimes</w:t>
        </w:r>
      </w:ins>
    </w:p>
    <w:p w14:paraId="0E421D4F" w14:textId="0471CEB2" w:rsidR="00636B6E" w:rsidDel="00A32BB8" w:rsidRDefault="00636B6E" w:rsidP="00636B6E">
      <w:pPr>
        <w:spacing w:after="0" w:line="240" w:lineRule="auto"/>
        <w:rPr>
          <w:del w:id="91" w:author="Ryan Taylor" w:date="2020-05-01T00:38:00Z"/>
          <w:rFonts w:ascii="Times New Roman" w:eastAsia="Times New Roman" w:hAnsi="Times New Roman" w:cs="Times New Roman"/>
          <w:sz w:val="24"/>
        </w:rPr>
      </w:pPr>
    </w:p>
    <w:p w14:paraId="196B26CF" w14:textId="77777777" w:rsidR="00636B6E" w:rsidDel="00A32BB8" w:rsidRDefault="00636B6E" w:rsidP="00636B6E">
      <w:pPr>
        <w:spacing w:after="0" w:line="240" w:lineRule="auto"/>
        <w:rPr>
          <w:del w:id="92" w:author="Ryan Taylor" w:date="2020-05-01T00:38:00Z"/>
          <w:rFonts w:ascii="Times New Roman" w:eastAsia="Times New Roman" w:hAnsi="Times New Roman" w:cs="Times New Roman"/>
          <w:sz w:val="24"/>
        </w:rPr>
      </w:pPr>
    </w:p>
    <w:p w14:paraId="3EBC9523" w14:textId="77777777" w:rsidR="00636B6E" w:rsidDel="00A32BB8" w:rsidRDefault="00636B6E" w:rsidP="00636B6E">
      <w:pPr>
        <w:spacing w:after="0" w:line="240" w:lineRule="auto"/>
        <w:rPr>
          <w:del w:id="93" w:author="Ryan Taylor" w:date="2020-05-01T00:38:00Z"/>
          <w:rFonts w:ascii="Times New Roman" w:eastAsia="Times New Roman" w:hAnsi="Times New Roman" w:cs="Times New Roman"/>
          <w:sz w:val="24"/>
        </w:rPr>
      </w:pPr>
    </w:p>
    <w:p w14:paraId="63B2338F" w14:textId="77ED7456" w:rsidR="00636B6E" w:rsidDel="00A32BB8" w:rsidRDefault="00636B6E" w:rsidP="00636B6E">
      <w:pPr>
        <w:spacing w:after="0" w:line="240" w:lineRule="auto"/>
        <w:rPr>
          <w:del w:id="94" w:author="Ryan Taylor" w:date="2020-05-01T00:38:00Z"/>
          <w:rFonts w:ascii="Times New Roman" w:eastAsia="Times New Roman" w:hAnsi="Times New Roman" w:cs="Times New Roman"/>
          <w:sz w:val="24"/>
        </w:rPr>
      </w:pPr>
    </w:p>
    <w:p w14:paraId="4670D89B" w14:textId="16F5BB7A" w:rsidR="00636B6E" w:rsidDel="00A32BB8" w:rsidRDefault="00636B6E" w:rsidP="00636B6E">
      <w:pPr>
        <w:spacing w:after="0" w:line="240" w:lineRule="auto"/>
        <w:rPr>
          <w:del w:id="95" w:author="Ryan Taylor" w:date="2020-05-01T00:38:00Z"/>
          <w:rFonts w:ascii="Times New Roman" w:eastAsia="Times New Roman" w:hAnsi="Times New Roman" w:cs="Times New Roman"/>
          <w:sz w:val="24"/>
        </w:rPr>
      </w:pPr>
    </w:p>
    <w:p w14:paraId="72327C1C" w14:textId="21FD2D6A" w:rsidR="00636B6E" w:rsidDel="00A32BB8" w:rsidRDefault="00636B6E" w:rsidP="00636B6E">
      <w:pPr>
        <w:spacing w:after="0" w:line="240" w:lineRule="auto"/>
        <w:rPr>
          <w:del w:id="96" w:author="Ryan Taylor" w:date="2020-05-01T00:38:00Z"/>
          <w:rFonts w:ascii="Times New Roman" w:eastAsia="Times New Roman" w:hAnsi="Times New Roman" w:cs="Times New Roman"/>
          <w:sz w:val="24"/>
        </w:rPr>
      </w:pPr>
    </w:p>
    <w:p w14:paraId="15D03B28" w14:textId="12CAF451" w:rsidR="00636B6E" w:rsidDel="00A32BB8" w:rsidRDefault="00636B6E" w:rsidP="00636B6E">
      <w:pPr>
        <w:spacing w:after="0" w:line="240" w:lineRule="auto"/>
        <w:rPr>
          <w:del w:id="97" w:author="Ryan Taylor" w:date="2020-05-01T00:38:00Z"/>
          <w:rFonts w:ascii="Times New Roman" w:eastAsia="Times New Roman" w:hAnsi="Times New Roman" w:cs="Times New Roman"/>
          <w:sz w:val="24"/>
        </w:rPr>
      </w:pPr>
    </w:p>
    <w:p w14:paraId="707A201B" w14:textId="3F3AB4FF" w:rsidR="00636B6E" w:rsidDel="00A32BB8" w:rsidRDefault="00636B6E" w:rsidP="00636B6E">
      <w:pPr>
        <w:spacing w:after="0" w:line="240" w:lineRule="auto"/>
        <w:rPr>
          <w:del w:id="98" w:author="Ryan Taylor" w:date="2020-05-01T00:38:00Z"/>
          <w:rFonts w:ascii="Times New Roman" w:eastAsia="Times New Roman" w:hAnsi="Times New Roman" w:cs="Times New Roman"/>
          <w:sz w:val="24"/>
        </w:rPr>
      </w:pPr>
    </w:p>
    <w:p w14:paraId="182E9CF4" w14:textId="77777777" w:rsidR="00636B6E" w:rsidDel="00A32BB8" w:rsidRDefault="00636B6E" w:rsidP="00636B6E">
      <w:pPr>
        <w:spacing w:after="0" w:line="240" w:lineRule="auto"/>
        <w:rPr>
          <w:del w:id="99" w:author="Ryan Taylor" w:date="2020-05-01T00:38:00Z"/>
          <w:rFonts w:ascii="Times New Roman" w:eastAsia="Times New Roman" w:hAnsi="Times New Roman" w:cs="Times New Roman"/>
          <w:sz w:val="24"/>
        </w:rPr>
      </w:pPr>
    </w:p>
    <w:p w14:paraId="4F47FAE8" w14:textId="77777777" w:rsidR="00636B6E" w:rsidDel="00A32BB8" w:rsidRDefault="00636B6E" w:rsidP="00636B6E">
      <w:pPr>
        <w:spacing w:after="0" w:line="240" w:lineRule="auto"/>
        <w:rPr>
          <w:del w:id="100" w:author="Ryan Taylor" w:date="2020-05-01T00:38:00Z"/>
          <w:rFonts w:ascii="Times New Roman" w:eastAsia="Times New Roman" w:hAnsi="Times New Roman" w:cs="Times New Roman"/>
          <w:sz w:val="24"/>
        </w:rPr>
      </w:pPr>
    </w:p>
    <w:p w14:paraId="17716DF3" w14:textId="77777777" w:rsidR="00636B6E" w:rsidDel="00A32BB8" w:rsidRDefault="00636B6E" w:rsidP="00636B6E">
      <w:pPr>
        <w:spacing w:after="0" w:line="240" w:lineRule="auto"/>
        <w:rPr>
          <w:del w:id="101" w:author="Ryan Taylor" w:date="2020-05-01T00:38:00Z"/>
          <w:rFonts w:ascii="Times New Roman" w:eastAsia="Times New Roman" w:hAnsi="Times New Roman" w:cs="Times New Roman"/>
          <w:sz w:val="24"/>
        </w:rPr>
      </w:pPr>
    </w:p>
    <w:p w14:paraId="7593CAAE" w14:textId="77777777" w:rsidR="00636B6E" w:rsidDel="00A32BB8" w:rsidRDefault="00636B6E" w:rsidP="00636B6E">
      <w:pPr>
        <w:spacing w:after="0" w:line="240" w:lineRule="auto"/>
        <w:rPr>
          <w:del w:id="102" w:author="Ryan Taylor" w:date="2020-05-01T00:38:00Z"/>
          <w:rFonts w:ascii="Times New Roman" w:eastAsia="Times New Roman" w:hAnsi="Times New Roman" w:cs="Times New Roman"/>
          <w:sz w:val="24"/>
        </w:rPr>
      </w:pPr>
    </w:p>
    <w:p w14:paraId="41D37962" w14:textId="77777777" w:rsidR="00636B6E" w:rsidDel="00A32BB8" w:rsidRDefault="00636B6E" w:rsidP="00636B6E">
      <w:pPr>
        <w:spacing w:after="0" w:line="240" w:lineRule="auto"/>
        <w:rPr>
          <w:del w:id="103" w:author="Ryan Taylor" w:date="2020-05-01T00:38:00Z"/>
          <w:rFonts w:ascii="Times New Roman" w:eastAsia="Times New Roman" w:hAnsi="Times New Roman" w:cs="Times New Roman"/>
          <w:sz w:val="24"/>
        </w:rPr>
      </w:pPr>
    </w:p>
    <w:p w14:paraId="68E48E53" w14:textId="77777777" w:rsidR="00636B6E" w:rsidDel="00A32BB8" w:rsidRDefault="00636B6E" w:rsidP="00636B6E">
      <w:pPr>
        <w:spacing w:after="0" w:line="240" w:lineRule="auto"/>
        <w:rPr>
          <w:del w:id="104" w:author="Ryan Taylor" w:date="2020-05-01T00:38:00Z"/>
          <w:rFonts w:ascii="Times New Roman" w:eastAsia="Times New Roman" w:hAnsi="Times New Roman" w:cs="Times New Roman"/>
          <w:sz w:val="24"/>
        </w:rPr>
      </w:pPr>
    </w:p>
    <w:p w14:paraId="277A5AF6" w14:textId="2CBA96F2" w:rsidR="00A32BB8" w:rsidRPr="00FA1B79" w:rsidRDefault="00636B6E" w:rsidP="00A32BB8">
      <w:pPr>
        <w:spacing w:after="0" w:line="240" w:lineRule="auto"/>
        <w:rPr>
          <w:rFonts w:ascii="Times New Roman" w:eastAsia="Times New Roman" w:hAnsi="Times New Roman" w:cs="Times New Roman"/>
          <w:i/>
          <w:iCs/>
          <w:sz w:val="24"/>
        </w:rPr>
        <w:pPrChange w:id="105" w:author="Ryan Taylor" w:date="2020-05-01T00:38:00Z">
          <w:pPr>
            <w:spacing w:after="0" w:line="240" w:lineRule="auto"/>
            <w:jc w:val="center"/>
          </w:pPr>
        </w:pPrChange>
      </w:pPr>
      <w:del w:id="106" w:author="Ryan Taylor" w:date="2020-05-01T00:38:00Z">
        <w:r w:rsidDel="00A32BB8">
          <w:rPr>
            <w:rFonts w:ascii="Times New Roman" w:eastAsia="Times New Roman" w:hAnsi="Times New Roman" w:cs="Times New Roman"/>
            <w:b/>
            <w:bCs/>
            <w:i/>
            <w:iCs/>
            <w:sz w:val="24"/>
          </w:rPr>
          <w:delText>Figure 6</w:delText>
        </w:r>
        <w:r w:rsidDel="00A32BB8">
          <w:rPr>
            <w:rFonts w:ascii="Times New Roman" w:eastAsia="Times New Roman" w:hAnsi="Times New Roman" w:cs="Times New Roman"/>
            <w:i/>
            <w:iCs/>
            <w:sz w:val="24"/>
          </w:rPr>
          <w:delText xml:space="preserve"> – parameter-space of lake model regimes</w:delText>
        </w:r>
      </w:del>
    </w:p>
    <w:tbl>
      <w:tblPr>
        <w:tblStyle w:val="TableGrid"/>
        <w:tblW w:w="0" w:type="auto"/>
        <w:tblLook w:val="04A0" w:firstRow="1" w:lastRow="0" w:firstColumn="1" w:lastColumn="0" w:noHBand="0" w:noVBand="1"/>
      </w:tblPr>
      <w:tblGrid>
        <w:gridCol w:w="1834"/>
        <w:gridCol w:w="1559"/>
        <w:gridCol w:w="2930"/>
        <w:gridCol w:w="3027"/>
      </w:tblGrid>
      <w:tr w:rsidR="00636B6E" w14:paraId="4D915A2E" w14:textId="77777777" w:rsidTr="00636B6E">
        <w:tc>
          <w:tcPr>
            <w:tcW w:w="3168" w:type="dxa"/>
            <w:gridSpan w:val="2"/>
            <w:vMerge w:val="restart"/>
            <w:vAlign w:val="center"/>
          </w:tcPr>
          <w:p w14:paraId="4033F16B" w14:textId="77777777" w:rsidR="00636B6E" w:rsidRDefault="00636B6E" w:rsidP="00636B6E">
            <w:pPr>
              <w:jc w:val="center"/>
              <w:rPr>
                <w:rFonts w:ascii="Times New Roman" w:eastAsia="Times New Roman" w:hAnsi="Times New Roman" w:cs="Times New Roman"/>
                <w:sz w:val="24"/>
              </w:rPr>
            </w:pPr>
          </w:p>
        </w:tc>
        <w:tc>
          <w:tcPr>
            <w:tcW w:w="6408" w:type="dxa"/>
            <w:gridSpan w:val="2"/>
            <w:vAlign w:val="center"/>
          </w:tcPr>
          <w:p w14:paraId="23C166CC" w14:textId="77777777" w:rsidR="00636B6E" w:rsidRDefault="00636B6E" w:rsidP="00636B6E">
            <w:pPr>
              <w:jc w:val="center"/>
              <w:rPr>
                <w:rFonts w:ascii="Times New Roman" w:eastAsia="Times New Roman" w:hAnsi="Times New Roman" w:cs="Times New Roman"/>
                <w:b/>
                <w:bCs/>
                <w:sz w:val="24"/>
              </w:rPr>
            </w:pPr>
            <w:r w:rsidRPr="00E4100D">
              <w:rPr>
                <w:rFonts w:ascii="Times New Roman" w:eastAsia="Times New Roman" w:hAnsi="Times New Roman" w:cs="Times New Roman"/>
                <w:b/>
                <w:bCs/>
                <w:sz w:val="28"/>
                <w:szCs w:val="24"/>
              </w:rPr>
              <w:t>Scope</w:t>
            </w:r>
          </w:p>
        </w:tc>
      </w:tr>
      <w:tr w:rsidR="00636B6E" w14:paraId="01A4EEA2" w14:textId="77777777" w:rsidTr="00636B6E">
        <w:tc>
          <w:tcPr>
            <w:tcW w:w="3168" w:type="dxa"/>
            <w:gridSpan w:val="2"/>
            <w:vMerge/>
            <w:vAlign w:val="center"/>
          </w:tcPr>
          <w:p w14:paraId="5C3D67C8" w14:textId="77777777" w:rsidR="00636B6E" w:rsidRPr="00E4100D" w:rsidRDefault="00636B6E" w:rsidP="00636B6E">
            <w:pPr>
              <w:jc w:val="center"/>
              <w:rPr>
                <w:rFonts w:ascii="Times New Roman" w:eastAsia="Times New Roman" w:hAnsi="Times New Roman" w:cs="Times New Roman"/>
                <w:sz w:val="20"/>
                <w:szCs w:val="18"/>
              </w:rPr>
            </w:pPr>
          </w:p>
        </w:tc>
        <w:tc>
          <w:tcPr>
            <w:tcW w:w="3150" w:type="dxa"/>
            <w:vAlign w:val="center"/>
          </w:tcPr>
          <w:p w14:paraId="3AC35207"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Broad – Stationary Timeseries</w:t>
            </w:r>
          </w:p>
        </w:tc>
        <w:tc>
          <w:tcPr>
            <w:tcW w:w="3258" w:type="dxa"/>
            <w:vAlign w:val="center"/>
          </w:tcPr>
          <w:p w14:paraId="722E9F5F" w14:textId="77777777" w:rsidR="00636B6E" w:rsidRPr="00E4100D" w:rsidRDefault="00636B6E" w:rsidP="00636B6E">
            <w:pPr>
              <w:jc w:val="center"/>
              <w:rPr>
                <w:rFonts w:ascii="Times New Roman" w:eastAsia="Times New Roman" w:hAnsi="Times New Roman" w:cs="Times New Roman"/>
                <w:i/>
                <w:iCs/>
                <w:sz w:val="24"/>
              </w:rPr>
            </w:pPr>
            <w:r w:rsidRPr="00E4100D">
              <w:rPr>
                <w:rFonts w:ascii="Times New Roman" w:eastAsia="Times New Roman" w:hAnsi="Times New Roman" w:cs="Times New Roman"/>
                <w:i/>
                <w:iCs/>
                <w:sz w:val="20"/>
                <w:szCs w:val="18"/>
              </w:rPr>
              <w:t>Localized – Windowed Timeseries</w:t>
            </w:r>
          </w:p>
        </w:tc>
      </w:tr>
      <w:tr w:rsidR="00636B6E" w14:paraId="7F0ED456" w14:textId="77777777" w:rsidTr="00636B6E">
        <w:tc>
          <w:tcPr>
            <w:tcW w:w="1548" w:type="dxa"/>
            <w:vMerge w:val="restart"/>
            <w:vAlign w:val="center"/>
          </w:tcPr>
          <w:p w14:paraId="2F637EB7" w14:textId="77777777" w:rsidR="00636B6E" w:rsidRPr="000E60BF" w:rsidRDefault="00636B6E" w:rsidP="00636B6E">
            <w:pPr>
              <w:jc w:val="center"/>
              <w:rPr>
                <w:rFonts w:ascii="Times New Roman" w:eastAsia="Times New Roman" w:hAnsi="Times New Roman" w:cs="Times New Roman"/>
                <w:b/>
                <w:bCs/>
                <w:sz w:val="24"/>
              </w:rPr>
            </w:pPr>
            <w:r>
              <w:rPr>
                <w:rFonts w:ascii="Times New Roman" w:eastAsia="Times New Roman" w:hAnsi="Times New Roman" w:cs="Times New Roman"/>
                <w:b/>
                <w:bCs/>
                <w:sz w:val="28"/>
                <w:szCs w:val="24"/>
              </w:rPr>
              <w:t>Classification</w:t>
            </w:r>
          </w:p>
        </w:tc>
        <w:tc>
          <w:tcPr>
            <w:tcW w:w="1620" w:type="dxa"/>
            <w:vAlign w:val="center"/>
          </w:tcPr>
          <w:p w14:paraId="1700FF5C" w14:textId="58C24331" w:rsidR="00636B6E" w:rsidRPr="00E4100D" w:rsidRDefault="00636B6E" w:rsidP="00636B6E">
            <w:pPr>
              <w:jc w:val="center"/>
              <w:rPr>
                <w:rFonts w:ascii="Times New Roman" w:eastAsia="Times New Roman" w:hAnsi="Times New Roman" w:cs="Times New Roman"/>
                <w:i/>
                <w:iCs/>
                <w:sz w:val="20"/>
                <w:szCs w:val="18"/>
              </w:rPr>
            </w:pPr>
            <w:r>
              <w:rPr>
                <w:rFonts w:ascii="Times New Roman" w:eastAsia="Times New Roman" w:hAnsi="Times New Roman" w:cs="Times New Roman"/>
                <w:i/>
                <w:iCs/>
                <w:sz w:val="20"/>
                <w:szCs w:val="18"/>
              </w:rPr>
              <w:t>Transition</w:t>
            </w:r>
          </w:p>
        </w:tc>
        <w:tc>
          <w:tcPr>
            <w:tcW w:w="3150" w:type="dxa"/>
            <w:vAlign w:val="center"/>
          </w:tcPr>
          <w:p w14:paraId="1C513957"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1</w:t>
            </w:r>
          </w:p>
        </w:tc>
        <w:tc>
          <w:tcPr>
            <w:tcW w:w="3258" w:type="dxa"/>
            <w:vAlign w:val="center"/>
          </w:tcPr>
          <w:p w14:paraId="73117051"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r>
      <w:tr w:rsidR="00636B6E" w14:paraId="453D95D0" w14:textId="77777777" w:rsidTr="00636B6E">
        <w:tc>
          <w:tcPr>
            <w:tcW w:w="1548" w:type="dxa"/>
            <w:vMerge/>
            <w:vAlign w:val="center"/>
          </w:tcPr>
          <w:p w14:paraId="76F4E80A" w14:textId="77777777" w:rsidR="00636B6E" w:rsidRDefault="00636B6E" w:rsidP="00636B6E">
            <w:pPr>
              <w:jc w:val="center"/>
              <w:rPr>
                <w:rFonts w:ascii="Times New Roman" w:eastAsia="Times New Roman" w:hAnsi="Times New Roman" w:cs="Times New Roman"/>
                <w:sz w:val="24"/>
              </w:rPr>
            </w:pPr>
          </w:p>
        </w:tc>
        <w:tc>
          <w:tcPr>
            <w:tcW w:w="1620" w:type="dxa"/>
            <w:vAlign w:val="center"/>
          </w:tcPr>
          <w:p w14:paraId="2C76D121" w14:textId="77777777" w:rsidR="00636B6E" w:rsidRPr="00E4100D" w:rsidRDefault="00636B6E" w:rsidP="00636B6E">
            <w:pPr>
              <w:jc w:val="center"/>
              <w:rPr>
                <w:rFonts w:ascii="Times New Roman" w:eastAsia="Times New Roman" w:hAnsi="Times New Roman" w:cs="Times New Roman"/>
                <w:i/>
                <w:iCs/>
                <w:sz w:val="20"/>
                <w:szCs w:val="18"/>
              </w:rPr>
            </w:pPr>
            <w:r w:rsidRPr="00E4100D">
              <w:rPr>
                <w:rFonts w:ascii="Times New Roman" w:eastAsia="Times New Roman" w:hAnsi="Times New Roman" w:cs="Times New Roman"/>
                <w:i/>
                <w:iCs/>
                <w:sz w:val="20"/>
                <w:szCs w:val="18"/>
              </w:rPr>
              <w:t>Domain</w:t>
            </w:r>
          </w:p>
        </w:tc>
        <w:tc>
          <w:tcPr>
            <w:tcW w:w="3150" w:type="dxa"/>
            <w:vAlign w:val="center"/>
          </w:tcPr>
          <w:p w14:paraId="65419E73" w14:textId="77777777" w:rsidR="00636B6E" w:rsidRPr="00E4100D"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w:t>
            </w:r>
          </w:p>
        </w:tc>
        <w:tc>
          <w:tcPr>
            <w:tcW w:w="3258" w:type="dxa"/>
            <w:vAlign w:val="center"/>
          </w:tcPr>
          <w:p w14:paraId="21689C36"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Model 2</w:t>
            </w:r>
          </w:p>
        </w:tc>
      </w:tr>
    </w:tbl>
    <w:p w14:paraId="66A9305D" w14:textId="77777777" w:rsidR="00636B6E" w:rsidRDefault="00636B6E" w:rsidP="00636B6E">
      <w:pPr>
        <w:tabs>
          <w:tab w:val="left" w:pos="6909"/>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03B15DE5" w14:textId="0968EC72" w:rsidR="00636B6E" w:rsidRPr="00E4100D" w:rsidRDefault="00636B6E" w:rsidP="00636B6E">
      <w:pPr>
        <w:tabs>
          <w:tab w:val="left" w:pos="6909"/>
        </w:tabs>
        <w:spacing w:after="0" w:line="240" w:lineRule="auto"/>
        <w:jc w:val="center"/>
        <w:rPr>
          <w:rFonts w:ascii="Times New Roman" w:eastAsia="Times New Roman" w:hAnsi="Times New Roman" w:cs="Times New Roman"/>
          <w:i/>
          <w:iCs/>
          <w:sz w:val="24"/>
        </w:rPr>
      </w:pPr>
      <w:del w:id="107" w:author="Jonathan Walter" w:date="2020-04-25T17:10:00Z">
        <w:r w:rsidDel="000948D7">
          <w:rPr>
            <w:rFonts w:ascii="Times New Roman" w:eastAsia="Times New Roman" w:hAnsi="Times New Roman" w:cs="Times New Roman"/>
            <w:b/>
            <w:bCs/>
            <w:i/>
            <w:iCs/>
            <w:sz w:val="24"/>
          </w:rPr>
          <w:delText>Figure 7</w:delText>
        </w:r>
      </w:del>
      <w:ins w:id="108" w:author="Jonathan Walter" w:date="2020-04-25T17:10:00Z">
        <w:r w:rsidR="000948D7">
          <w:rPr>
            <w:rFonts w:ascii="Times New Roman" w:eastAsia="Times New Roman" w:hAnsi="Times New Roman" w:cs="Times New Roman"/>
            <w:b/>
            <w:bCs/>
            <w:i/>
            <w:iCs/>
            <w:sz w:val="24"/>
          </w:rPr>
          <w:t>Table 1</w:t>
        </w:r>
      </w:ins>
      <w:r>
        <w:rPr>
          <w:rFonts w:ascii="Times New Roman" w:eastAsia="Times New Roman" w:hAnsi="Times New Roman" w:cs="Times New Roman"/>
          <w:b/>
          <w:bCs/>
          <w:i/>
          <w:iCs/>
          <w:sz w:val="24"/>
        </w:rPr>
        <w:t xml:space="preserve"> </w:t>
      </w:r>
      <w:r>
        <w:rPr>
          <w:rFonts w:ascii="Times New Roman" w:eastAsia="Times New Roman" w:hAnsi="Times New Roman" w:cs="Times New Roman"/>
          <w:i/>
          <w:iCs/>
          <w:sz w:val="24"/>
        </w:rPr>
        <w:t>– Analysis methods, blank squares indicate areas of potential novel approach</w:t>
      </w:r>
    </w:p>
    <w:p w14:paraId="466BC234" w14:textId="77777777" w:rsidR="00636B6E" w:rsidRDefault="00636B6E" w:rsidP="00636B6E">
      <w:pPr>
        <w:spacing w:after="0" w:line="240" w:lineRule="auto"/>
        <w:rPr>
          <w:rFonts w:ascii="Times New Roman" w:eastAsia="Times New Roman" w:hAnsi="Times New Roman" w:cs="Times New Roman"/>
          <w:sz w:val="24"/>
        </w:rPr>
      </w:pPr>
    </w:p>
    <w:p w14:paraId="2F061E95" w14:textId="7B2E1895"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tested two methods of analysis, which differ in two respects illustrated in Figure 7. The first method, Model 1, analyzed an entire </w:t>
      </w:r>
      <w:del w:id="109" w:author="Jonathan Walter" w:date="2020-04-25T17:06:00Z">
        <w:r w:rsidDel="0088267E">
          <w:rPr>
            <w:rFonts w:ascii="Times New Roman" w:eastAsia="Times New Roman" w:hAnsi="Times New Roman" w:cs="Times New Roman"/>
            <w:sz w:val="24"/>
          </w:rPr>
          <w:delText xml:space="preserve">stationary </w:delText>
        </w:r>
      </w:del>
      <w:r>
        <w:rPr>
          <w:rFonts w:ascii="Times New Roman" w:eastAsia="Times New Roman" w:hAnsi="Times New Roman" w:cs="Times New Roman"/>
          <w:sz w:val="24"/>
        </w:rPr>
        <w:t xml:space="preserve">timeseries and classified it by the presence of a regime shift. </w:t>
      </w:r>
      <w:commentRangeStart w:id="110"/>
      <w:r>
        <w:rPr>
          <w:rFonts w:ascii="Times New Roman" w:eastAsia="Times New Roman" w:hAnsi="Times New Roman" w:cs="Times New Roman"/>
          <w:sz w:val="24"/>
        </w:rPr>
        <w:t>For this model, at a set beginning and end time, the</w:t>
      </w:r>
      <w:ins w:id="111" w:author="Ryan Taylor" w:date="2020-05-01T00:40:00Z">
        <w:r w:rsidR="00A32BB8">
          <w:rPr>
            <w:rFonts w:ascii="Times New Roman" w:eastAsia="Times New Roman" w:hAnsi="Times New Roman" w:cs="Times New Roman"/>
            <w:sz w:val="24"/>
          </w:rPr>
          <w:t xml:space="preserve"> mean</w:t>
        </w:r>
      </w:ins>
      <w:r>
        <w:rPr>
          <w:rFonts w:ascii="Times New Roman" w:eastAsia="Times New Roman" w:hAnsi="Times New Roman" w:cs="Times New Roman"/>
          <w:sz w:val="24"/>
        </w:rPr>
        <w:t xml:space="preserve"> nutrient inflow would rise or fall linearly between two values. If these two values corresponded to points in different domains, the timeseries was labelled with TRUE, for the presence of a regime shift. FALSE was used to indicate there was no regime shift present.</w:t>
      </w:r>
      <w:commentRangeEnd w:id="110"/>
      <w:r w:rsidR="0088267E">
        <w:rPr>
          <w:rStyle w:val="CommentReference"/>
        </w:rPr>
        <w:commentReference w:id="110"/>
      </w:r>
    </w:p>
    <w:p w14:paraId="18CFFDDE" w14:textId="77777777" w:rsidR="00636B6E" w:rsidRDefault="00636B6E" w:rsidP="00636B6E">
      <w:pPr>
        <w:spacing w:after="0" w:line="240" w:lineRule="auto"/>
        <w:rPr>
          <w:rFonts w:ascii="Times New Roman" w:eastAsia="Times New Roman" w:hAnsi="Times New Roman" w:cs="Times New Roman"/>
          <w:sz w:val="24"/>
        </w:rPr>
      </w:pPr>
    </w:p>
    <w:p w14:paraId="7E4AE8EA" w14:textId="77790C18" w:rsidR="00636B6E" w:rsidRDefault="00636B6E" w:rsidP="00636B6E">
      <w:pPr>
        <w:spacing w:after="0" w:line="240" w:lineRule="auto"/>
        <w:rPr>
          <w:ins w:id="112" w:author="Ryan Taylor" w:date="2020-05-01T00:53:00Z"/>
          <w:rFonts w:ascii="Times New Roman" w:eastAsia="Times New Roman" w:hAnsi="Times New Roman" w:cs="Times New Roman"/>
          <w:sz w:val="24"/>
        </w:rPr>
      </w:pPr>
      <w:r>
        <w:rPr>
          <w:rFonts w:ascii="Times New Roman" w:eastAsia="Times New Roman" w:hAnsi="Times New Roman" w:cs="Times New Roman"/>
          <w:sz w:val="24"/>
        </w:rPr>
        <w:t>In Model 2, we applied windows of five days with a stride of one day. Our simulated lake had an instantaneous change in nutrient inflow at a</w:t>
      </w:r>
      <w:ins w:id="113" w:author="Ryan Taylor" w:date="2020-05-01T00:40:00Z">
        <w:r w:rsidR="00A32BB8">
          <w:rPr>
            <w:rFonts w:ascii="Times New Roman" w:eastAsia="Times New Roman" w:hAnsi="Times New Roman" w:cs="Times New Roman"/>
            <w:sz w:val="24"/>
          </w:rPr>
          <w:t xml:space="preserve"> variable </w:t>
        </w:r>
      </w:ins>
      <w:del w:id="114" w:author="Ryan Taylor" w:date="2020-05-01T00:40:00Z">
        <w:r w:rsidDel="00A32BB8">
          <w:rPr>
            <w:rFonts w:ascii="Times New Roman" w:eastAsia="Times New Roman" w:hAnsi="Times New Roman" w:cs="Times New Roman"/>
            <w:sz w:val="24"/>
          </w:rPr>
          <w:delText xml:space="preserve"> </w:delText>
        </w:r>
        <w:commentRangeStart w:id="115"/>
        <w:r w:rsidDel="00A32BB8">
          <w:rPr>
            <w:rFonts w:ascii="Times New Roman" w:eastAsia="Times New Roman" w:hAnsi="Times New Roman" w:cs="Times New Roman"/>
            <w:sz w:val="24"/>
          </w:rPr>
          <w:delText xml:space="preserve">set </w:delText>
        </w:r>
      </w:del>
      <w:r>
        <w:rPr>
          <w:rFonts w:ascii="Times New Roman" w:eastAsia="Times New Roman" w:hAnsi="Times New Roman" w:cs="Times New Roman"/>
          <w:sz w:val="24"/>
        </w:rPr>
        <w:t>point in time</w:t>
      </w:r>
      <w:commentRangeEnd w:id="115"/>
      <w:r w:rsidR="00CD6AAD">
        <w:rPr>
          <w:rStyle w:val="CommentReference"/>
        </w:rPr>
        <w:commentReference w:id="115"/>
      </w:r>
      <w:ins w:id="116" w:author="Ryan Taylor" w:date="2020-05-01T00:40:00Z">
        <w:r w:rsidR="00A32BB8">
          <w:rPr>
            <w:rFonts w:ascii="Times New Roman" w:eastAsia="Times New Roman" w:hAnsi="Times New Roman" w:cs="Times New Roman"/>
            <w:sz w:val="24"/>
          </w:rPr>
          <w:t xml:space="preserve">. </w:t>
        </w:r>
      </w:ins>
      <w:del w:id="117" w:author="Ryan Taylor" w:date="2020-05-01T00:40:00Z">
        <w:r w:rsidDel="00A32BB8">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In each simulation, these changes corresponded to regime shifts. When the timeseries was broken into windows, each window was labelled according to which domain had the majority presence within its range. Because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is limited to binary classifications, the oscillatory and nutrient dominated domains were grouped together as FALSE. The phytoplankton-dominated domain was labelled as TRUE. This was done for two reasons. Firstly, this labelling ensures that each regime shift is a transition between a TRUE domain and a FALSE domain. Secondly, the phytoplankton-dominated domain is of greater importance to identify individually because it is associated with harmful algal blooms.</w:t>
      </w:r>
    </w:p>
    <w:p w14:paraId="79D1DE4A" w14:textId="77777777" w:rsidR="00652C34" w:rsidRDefault="00652C34" w:rsidP="00636B6E">
      <w:pPr>
        <w:spacing w:after="0" w:line="240" w:lineRule="auto"/>
        <w:rPr>
          <w:ins w:id="118" w:author="Ryan Taylor" w:date="2020-05-01T00:50:00Z"/>
          <w:rFonts w:ascii="Times New Roman" w:eastAsia="Times New Roman" w:hAnsi="Times New Roman" w:cs="Times New Roman"/>
          <w:sz w:val="24"/>
        </w:rPr>
      </w:pPr>
    </w:p>
    <w:p w14:paraId="38F42EAB" w14:textId="6D307BE4" w:rsidR="00652C34" w:rsidRDefault="00652C34" w:rsidP="00636B6E">
      <w:pPr>
        <w:spacing w:after="0" w:line="240" w:lineRule="auto"/>
        <w:rPr>
          <w:ins w:id="119" w:author="Ryan Taylor" w:date="2020-05-01T00:50:00Z"/>
          <w:rFonts w:ascii="Times New Roman" w:eastAsia="Times New Roman" w:hAnsi="Times New Roman" w:cs="Times New Roman"/>
          <w:sz w:val="24"/>
        </w:rPr>
      </w:pPr>
      <w:ins w:id="120" w:author="Ryan Taylor" w:date="2020-05-01T00:53:00Z">
        <w:r>
          <w:rPr>
            <w:noProof/>
          </w:rPr>
          <w:drawing>
            <wp:inline distT="0" distB="0" distL="0" distR="0" wp14:anchorId="780DDAC7" wp14:editId="6A526EFF">
              <wp:extent cx="5943600" cy="23399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39975"/>
                      </a:xfrm>
                      <a:prstGeom prst="rect">
                        <a:avLst/>
                      </a:prstGeom>
                    </pic:spPr>
                  </pic:pic>
                </a:graphicData>
              </a:graphic>
            </wp:inline>
          </w:drawing>
        </w:r>
      </w:ins>
    </w:p>
    <w:p w14:paraId="7BA7DADE" w14:textId="769962A1" w:rsidR="00652C34" w:rsidRPr="00652C34" w:rsidRDefault="00652C34" w:rsidP="00636B6E">
      <w:pPr>
        <w:spacing w:after="0" w:line="240" w:lineRule="auto"/>
        <w:rPr>
          <w:rFonts w:ascii="Times New Roman" w:eastAsia="Times New Roman" w:hAnsi="Times New Roman" w:cs="Times New Roman"/>
          <w:b/>
          <w:bCs/>
          <w:i/>
          <w:iCs/>
          <w:sz w:val="24"/>
          <w:rPrChange w:id="121" w:author="Ryan Taylor" w:date="2020-05-01T00:53:00Z">
            <w:rPr>
              <w:rFonts w:ascii="Times New Roman" w:eastAsia="Times New Roman" w:hAnsi="Times New Roman" w:cs="Times New Roman"/>
              <w:sz w:val="24"/>
            </w:rPr>
          </w:rPrChange>
        </w:rPr>
      </w:pPr>
    </w:p>
    <w:p w14:paraId="1AD64CD9" w14:textId="6F3E39DC" w:rsidR="00636B6E" w:rsidRDefault="00652C34" w:rsidP="00652C34">
      <w:pPr>
        <w:spacing w:after="0" w:line="240" w:lineRule="auto"/>
        <w:jc w:val="center"/>
        <w:rPr>
          <w:ins w:id="122" w:author="Ryan Taylor" w:date="2020-05-01T00:53:00Z"/>
          <w:rFonts w:ascii="Times New Roman" w:eastAsia="Times New Roman" w:hAnsi="Times New Roman" w:cs="Times New Roman"/>
          <w:i/>
          <w:iCs/>
          <w:sz w:val="24"/>
        </w:rPr>
        <w:pPrChange w:id="123" w:author="Ryan Taylor" w:date="2020-05-01T00:53:00Z">
          <w:pPr>
            <w:spacing w:after="0" w:line="240" w:lineRule="auto"/>
          </w:pPr>
        </w:pPrChange>
      </w:pPr>
      <w:ins w:id="124" w:author="Ryan Taylor" w:date="2020-05-01T00:53:00Z">
        <w:r>
          <w:rPr>
            <w:rFonts w:ascii="Times New Roman" w:eastAsia="Times New Roman" w:hAnsi="Times New Roman" w:cs="Times New Roman"/>
            <w:b/>
            <w:bCs/>
            <w:i/>
            <w:iCs/>
            <w:sz w:val="24"/>
          </w:rPr>
          <w:t>Figure 7</w:t>
        </w:r>
        <w:r>
          <w:rPr>
            <w:rFonts w:ascii="Times New Roman" w:eastAsia="Times New Roman" w:hAnsi="Times New Roman" w:cs="Times New Roman"/>
            <w:sz w:val="24"/>
          </w:rPr>
          <w:t xml:space="preserve"> – </w:t>
        </w:r>
        <w:r>
          <w:rPr>
            <w:rFonts w:ascii="Times New Roman" w:eastAsia="Times New Roman" w:hAnsi="Times New Roman" w:cs="Times New Roman"/>
            <w:i/>
            <w:iCs/>
            <w:sz w:val="24"/>
          </w:rPr>
          <w:t>Progression of model loss and accuracy in training the CNN</w:t>
        </w:r>
      </w:ins>
    </w:p>
    <w:p w14:paraId="545B1248" w14:textId="77777777" w:rsidR="00652C34" w:rsidRPr="00652C34" w:rsidRDefault="00652C34" w:rsidP="00636B6E">
      <w:pPr>
        <w:spacing w:after="0" w:line="240" w:lineRule="auto"/>
        <w:rPr>
          <w:rFonts w:ascii="Times New Roman" w:eastAsia="Times New Roman" w:hAnsi="Times New Roman" w:cs="Times New Roman"/>
          <w:i/>
          <w:iCs/>
          <w:sz w:val="24"/>
          <w:rPrChange w:id="125" w:author="Ryan Taylor" w:date="2020-05-01T00:53:00Z">
            <w:rPr>
              <w:rFonts w:ascii="Times New Roman" w:eastAsia="Times New Roman" w:hAnsi="Times New Roman" w:cs="Times New Roman"/>
              <w:sz w:val="24"/>
            </w:rPr>
          </w:rPrChange>
        </w:rPr>
      </w:pPr>
    </w:p>
    <w:p w14:paraId="2A4EF3C8" w14:textId="77777777"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Before training the CNN (as seen in Figure 7), the wavelet-transformed data set was split into a training set (blue), and a testing set (green). The testing set is meant to give the model external validity since it is data the model has not yet seen. The accuracy of the model is determined by </w:t>
      </w:r>
      <w:r>
        <w:rPr>
          <w:rFonts w:ascii="Times New Roman" w:eastAsia="Times New Roman" w:hAnsi="Times New Roman" w:cs="Times New Roman"/>
          <w:sz w:val="24"/>
        </w:rPr>
        <w:lastRenderedPageBreak/>
        <w:t>the percentage of model classifications are correct for a labelled data set. If both the testing data and training data have high accuracies, the model is useful.</w:t>
      </w:r>
    </w:p>
    <w:p w14:paraId="31EAF60E" w14:textId="77777777" w:rsidR="00636B6E" w:rsidDel="00A32BB8" w:rsidRDefault="00636B6E" w:rsidP="00636B6E">
      <w:pPr>
        <w:spacing w:after="0" w:line="240" w:lineRule="auto"/>
        <w:rPr>
          <w:del w:id="126" w:author="Ryan Taylor" w:date="2020-05-01T00:37:00Z"/>
          <w:rFonts w:ascii="Times New Roman" w:eastAsia="Times New Roman" w:hAnsi="Times New Roman" w:cs="Times New Roman"/>
          <w:sz w:val="24"/>
        </w:rPr>
      </w:pPr>
    </w:p>
    <w:p w14:paraId="1DEE4BFB" w14:textId="77777777" w:rsidR="00636B6E" w:rsidDel="00A32BB8" w:rsidRDefault="00636B6E" w:rsidP="00636B6E">
      <w:pPr>
        <w:spacing w:after="0" w:line="240" w:lineRule="auto"/>
        <w:rPr>
          <w:del w:id="127" w:author="Ryan Taylor" w:date="2020-05-01T00:37:00Z"/>
          <w:rFonts w:ascii="Times New Roman" w:eastAsia="Times New Roman" w:hAnsi="Times New Roman" w:cs="Times New Roman"/>
          <w:sz w:val="24"/>
        </w:rPr>
      </w:pPr>
    </w:p>
    <w:p w14:paraId="59E5AE4E" w14:textId="71D0D010" w:rsidR="00636B6E" w:rsidRPr="000E60BF" w:rsidDel="00A32BB8" w:rsidRDefault="00636B6E" w:rsidP="00636B6E">
      <w:pPr>
        <w:spacing w:after="0" w:line="240" w:lineRule="auto"/>
        <w:jc w:val="center"/>
        <w:rPr>
          <w:del w:id="128" w:author="Ryan Taylor" w:date="2020-05-01T00:37:00Z"/>
          <w:rFonts w:ascii="Times New Roman" w:eastAsia="Times New Roman" w:hAnsi="Times New Roman" w:cs="Times New Roman"/>
          <w:i/>
          <w:iCs/>
          <w:sz w:val="24"/>
        </w:rPr>
      </w:pPr>
      <w:del w:id="129" w:author="Ryan Taylor" w:date="2020-05-01T00:37:00Z">
        <w:r w:rsidDel="00A32BB8">
          <w:rPr>
            <w:rFonts w:ascii="Times New Roman" w:eastAsia="Times New Roman" w:hAnsi="Times New Roman" w:cs="Times New Roman"/>
            <w:b/>
            <w:bCs/>
            <w:i/>
            <w:iCs/>
            <w:sz w:val="24"/>
          </w:rPr>
          <w:delText>F</w:delText>
        </w:r>
        <w:commentRangeStart w:id="130"/>
        <w:r w:rsidDel="00A32BB8">
          <w:rPr>
            <w:rFonts w:ascii="Times New Roman" w:eastAsia="Times New Roman" w:hAnsi="Times New Roman" w:cs="Times New Roman"/>
            <w:b/>
            <w:bCs/>
            <w:i/>
            <w:iCs/>
            <w:sz w:val="24"/>
          </w:rPr>
          <w:delText xml:space="preserve">igure 8 </w:delText>
        </w:r>
        <w:r w:rsidDel="00A32BB8">
          <w:rPr>
            <w:rFonts w:ascii="Times New Roman" w:eastAsia="Times New Roman" w:hAnsi="Times New Roman" w:cs="Times New Roman"/>
            <w:i/>
            <w:iCs/>
            <w:sz w:val="24"/>
          </w:rPr>
          <w:delText>– an example of CNN training progression for Model 1</w:delText>
        </w:r>
        <w:commentRangeEnd w:id="130"/>
        <w:r w:rsidR="000948D7" w:rsidDel="00A32BB8">
          <w:rPr>
            <w:rStyle w:val="CommentReference"/>
          </w:rPr>
          <w:commentReference w:id="130"/>
        </w:r>
      </w:del>
    </w:p>
    <w:p w14:paraId="5B5CC32C" w14:textId="77777777" w:rsidR="00636B6E" w:rsidRDefault="00636B6E" w:rsidP="00636B6E">
      <w:pPr>
        <w:spacing w:after="0" w:line="240" w:lineRule="auto"/>
        <w:rPr>
          <w:rFonts w:ascii="Times New Roman" w:eastAsia="Times New Roman" w:hAnsi="Times New Roman" w:cs="Times New Roman"/>
          <w:sz w:val="24"/>
        </w:rPr>
      </w:pPr>
    </w:p>
    <w:p w14:paraId="17B34DEE" w14:textId="77777777" w:rsidR="00652C34" w:rsidRDefault="00652C34">
      <w:pPr>
        <w:rPr>
          <w:ins w:id="131" w:author="Ryan Taylor" w:date="2020-05-01T00:54:00Z"/>
          <w:rFonts w:ascii="Times New Roman" w:eastAsia="Times New Roman" w:hAnsi="Times New Roman" w:cs="Times New Roman"/>
          <w:b/>
          <w:bCs/>
          <w:sz w:val="24"/>
        </w:rPr>
      </w:pPr>
      <w:ins w:id="132" w:author="Ryan Taylor" w:date="2020-05-01T00:54:00Z">
        <w:r>
          <w:rPr>
            <w:rFonts w:ascii="Times New Roman" w:eastAsia="Times New Roman" w:hAnsi="Times New Roman" w:cs="Times New Roman"/>
            <w:b/>
            <w:bCs/>
            <w:sz w:val="24"/>
          </w:rPr>
          <w:br w:type="page"/>
        </w:r>
      </w:ins>
    </w:p>
    <w:p w14:paraId="10B84ADA" w14:textId="413E8CFB" w:rsidR="00636B6E" w:rsidRPr="006019EB" w:rsidRDefault="00636B6E" w:rsidP="00636B6E">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Results</w:t>
      </w:r>
    </w:p>
    <w:p w14:paraId="091C34D6" w14:textId="77777777" w:rsidR="00636B6E" w:rsidRDefault="00636B6E" w:rsidP="00636B6E">
      <w:pPr>
        <w:spacing w:after="0" w:line="240" w:lineRule="auto"/>
        <w:rPr>
          <w:rFonts w:ascii="Times New Roman" w:eastAsia="Times New Roman" w:hAnsi="Times New Roman" w:cs="Times New Roman"/>
          <w:sz w:val="24"/>
        </w:rPr>
      </w:pPr>
    </w:p>
    <w:tbl>
      <w:tblPr>
        <w:tblStyle w:val="TableGrid"/>
        <w:tblW w:w="0" w:type="auto"/>
        <w:tblLook w:val="04A0" w:firstRow="1" w:lastRow="0" w:firstColumn="1" w:lastColumn="0" w:noHBand="0" w:noVBand="1"/>
      </w:tblPr>
      <w:tblGrid>
        <w:gridCol w:w="2353"/>
        <w:gridCol w:w="2341"/>
        <w:gridCol w:w="2328"/>
        <w:gridCol w:w="2328"/>
      </w:tblGrid>
      <w:tr w:rsidR="00636B6E" w:rsidRPr="00833A82" w14:paraId="7DCCD918" w14:textId="77777777" w:rsidTr="00636B6E">
        <w:tc>
          <w:tcPr>
            <w:tcW w:w="2353" w:type="dxa"/>
          </w:tcPr>
          <w:p w14:paraId="1A23AC98" w14:textId="77777777" w:rsidR="00636B6E" w:rsidRPr="00833A82" w:rsidRDefault="00636B6E" w:rsidP="00636B6E">
            <w:pPr>
              <w:rPr>
                <w:rFonts w:ascii="Times New Roman" w:eastAsia="Times New Roman" w:hAnsi="Times New Roman" w:cs="Times New Roman"/>
                <w:b/>
                <w:bCs/>
                <w:sz w:val="24"/>
              </w:rPr>
            </w:pPr>
          </w:p>
        </w:tc>
        <w:tc>
          <w:tcPr>
            <w:tcW w:w="2341" w:type="dxa"/>
          </w:tcPr>
          <w:p w14:paraId="65A0F532"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Accuracy</w:t>
            </w:r>
          </w:p>
        </w:tc>
        <w:tc>
          <w:tcPr>
            <w:tcW w:w="2328" w:type="dxa"/>
          </w:tcPr>
          <w:p w14:paraId="6AEB5EEC"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 I</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Error</w:t>
            </w:r>
          </w:p>
        </w:tc>
        <w:tc>
          <w:tcPr>
            <w:tcW w:w="2328" w:type="dxa"/>
          </w:tcPr>
          <w:p w14:paraId="62A562D1" w14:textId="77777777" w:rsidR="00636B6E" w:rsidRPr="00833A82" w:rsidRDefault="00636B6E" w:rsidP="00636B6E">
            <w:pPr>
              <w:jc w:val="center"/>
              <w:rPr>
                <w:rFonts w:ascii="Times New Roman" w:eastAsia="Times New Roman" w:hAnsi="Times New Roman" w:cs="Times New Roman"/>
                <w:b/>
                <w:bCs/>
                <w:i/>
                <w:iCs/>
                <w:szCs w:val="20"/>
              </w:rPr>
            </w:pPr>
            <w:r>
              <w:rPr>
                <w:rFonts w:ascii="Times New Roman" w:eastAsia="Times New Roman" w:hAnsi="Times New Roman" w:cs="Times New Roman"/>
                <w:b/>
                <w:bCs/>
                <w:i/>
                <w:iCs/>
                <w:szCs w:val="20"/>
              </w:rPr>
              <w:t>Type</w:t>
            </w:r>
            <w:r w:rsidRPr="00833A82">
              <w:rPr>
                <w:rFonts w:ascii="Times New Roman" w:eastAsia="Times New Roman" w:hAnsi="Times New Roman" w:cs="Times New Roman"/>
                <w:b/>
                <w:bCs/>
                <w:i/>
                <w:iCs/>
                <w:szCs w:val="20"/>
              </w:rPr>
              <w:t xml:space="preserve"> </w:t>
            </w:r>
            <w:r>
              <w:rPr>
                <w:rFonts w:ascii="Times New Roman" w:eastAsia="Times New Roman" w:hAnsi="Times New Roman" w:cs="Times New Roman"/>
                <w:b/>
                <w:bCs/>
                <w:i/>
                <w:iCs/>
                <w:szCs w:val="20"/>
              </w:rPr>
              <w:t>II Error</w:t>
            </w:r>
          </w:p>
        </w:tc>
      </w:tr>
      <w:tr w:rsidR="00636B6E" w14:paraId="5B726951" w14:textId="77777777" w:rsidTr="00636B6E">
        <w:tc>
          <w:tcPr>
            <w:tcW w:w="2353" w:type="dxa"/>
          </w:tcPr>
          <w:p w14:paraId="36B16083"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1</w:t>
            </w:r>
            <w:r>
              <w:rPr>
                <w:rFonts w:ascii="Times New Roman" w:eastAsia="Times New Roman" w:hAnsi="Times New Roman" w:cs="Times New Roman"/>
                <w:sz w:val="24"/>
              </w:rPr>
              <w:t>: Trained on Transitions</w:t>
            </w:r>
          </w:p>
        </w:tc>
        <w:tc>
          <w:tcPr>
            <w:tcW w:w="2341" w:type="dxa"/>
            <w:vAlign w:val="center"/>
          </w:tcPr>
          <w:p w14:paraId="4DD03F8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0.92</w:t>
            </w:r>
          </w:p>
        </w:tc>
        <w:tc>
          <w:tcPr>
            <w:tcW w:w="2328" w:type="dxa"/>
            <w:vAlign w:val="center"/>
          </w:tcPr>
          <w:p w14:paraId="49230CBE"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0.12</w:t>
            </w:r>
          </w:p>
        </w:tc>
        <w:tc>
          <w:tcPr>
            <w:tcW w:w="2328" w:type="dxa"/>
            <w:vAlign w:val="center"/>
          </w:tcPr>
          <w:p w14:paraId="60ACACEA" w14:textId="77777777"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0.04</w:t>
            </w:r>
          </w:p>
        </w:tc>
      </w:tr>
      <w:tr w:rsidR="00636B6E" w14:paraId="5F7927CF" w14:textId="77777777" w:rsidTr="00636B6E">
        <w:tc>
          <w:tcPr>
            <w:tcW w:w="2353" w:type="dxa"/>
          </w:tcPr>
          <w:p w14:paraId="4F3F403C" w14:textId="77777777" w:rsidR="00636B6E" w:rsidRDefault="00636B6E" w:rsidP="00636B6E">
            <w:pPr>
              <w:rPr>
                <w:rFonts w:ascii="Times New Roman" w:eastAsia="Times New Roman" w:hAnsi="Times New Roman" w:cs="Times New Roman"/>
                <w:sz w:val="24"/>
              </w:rPr>
            </w:pPr>
            <w:r w:rsidRPr="00833A82">
              <w:rPr>
                <w:rFonts w:ascii="Times New Roman" w:eastAsia="Times New Roman" w:hAnsi="Times New Roman" w:cs="Times New Roman"/>
                <w:b/>
                <w:bCs/>
                <w:sz w:val="24"/>
              </w:rPr>
              <w:t>Model 2</w:t>
            </w:r>
            <w:r>
              <w:rPr>
                <w:rFonts w:ascii="Times New Roman" w:eastAsia="Times New Roman" w:hAnsi="Times New Roman" w:cs="Times New Roman"/>
                <w:sz w:val="24"/>
              </w:rPr>
              <w:t>: Trained on Domains (windowed)</w:t>
            </w:r>
          </w:p>
        </w:tc>
        <w:tc>
          <w:tcPr>
            <w:tcW w:w="2341" w:type="dxa"/>
            <w:vAlign w:val="center"/>
          </w:tcPr>
          <w:p w14:paraId="489028A5" w14:textId="1665DD1F"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0.65</w:t>
            </w:r>
          </w:p>
        </w:tc>
        <w:tc>
          <w:tcPr>
            <w:tcW w:w="2328" w:type="dxa"/>
            <w:vAlign w:val="center"/>
          </w:tcPr>
          <w:p w14:paraId="5D741C87" w14:textId="1858C1B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0.02</w:t>
            </w:r>
          </w:p>
        </w:tc>
        <w:tc>
          <w:tcPr>
            <w:tcW w:w="2328" w:type="dxa"/>
            <w:vAlign w:val="center"/>
          </w:tcPr>
          <w:p w14:paraId="4A775809" w14:textId="40379F98" w:rsidR="00636B6E" w:rsidRDefault="00636B6E" w:rsidP="00636B6E">
            <w:pPr>
              <w:jc w:val="center"/>
              <w:rPr>
                <w:rFonts w:ascii="Times New Roman" w:eastAsia="Times New Roman" w:hAnsi="Times New Roman" w:cs="Times New Roman"/>
                <w:sz w:val="24"/>
              </w:rPr>
            </w:pPr>
            <w:r>
              <w:rPr>
                <w:rFonts w:ascii="Times New Roman" w:eastAsia="Times New Roman" w:hAnsi="Times New Roman" w:cs="Times New Roman"/>
                <w:sz w:val="24"/>
              </w:rPr>
              <w:t>0.74</w:t>
            </w:r>
          </w:p>
        </w:tc>
      </w:tr>
    </w:tbl>
    <w:p w14:paraId="45F92889" w14:textId="77777777" w:rsidR="00636B6E" w:rsidRDefault="00636B6E" w:rsidP="00636B6E">
      <w:pPr>
        <w:spacing w:after="0" w:line="240" w:lineRule="auto"/>
        <w:rPr>
          <w:rFonts w:ascii="Times New Roman" w:eastAsia="Times New Roman" w:hAnsi="Times New Roman" w:cs="Times New Roman"/>
          <w:sz w:val="24"/>
        </w:rPr>
      </w:pPr>
    </w:p>
    <w:p w14:paraId="0294DEAC" w14:textId="76131D2D" w:rsidR="00636B6E" w:rsidRDefault="00636B6E" w:rsidP="00636B6E">
      <w:pPr>
        <w:spacing w:after="0" w:line="240" w:lineRule="auto"/>
        <w:jc w:val="center"/>
        <w:rPr>
          <w:rFonts w:ascii="Times New Roman" w:eastAsia="Times New Roman" w:hAnsi="Times New Roman" w:cs="Times New Roman"/>
          <w:i/>
          <w:iCs/>
          <w:sz w:val="24"/>
        </w:rPr>
      </w:pPr>
      <w:del w:id="133" w:author="Jonathan Walter" w:date="2020-04-25T17:11:00Z">
        <w:r w:rsidDel="000948D7">
          <w:rPr>
            <w:rFonts w:ascii="Times New Roman" w:eastAsia="Times New Roman" w:hAnsi="Times New Roman" w:cs="Times New Roman"/>
            <w:b/>
            <w:bCs/>
            <w:i/>
            <w:iCs/>
            <w:sz w:val="24"/>
          </w:rPr>
          <w:delText>Figure 8</w:delText>
        </w:r>
      </w:del>
      <w:ins w:id="134" w:author="Jonathan Walter" w:date="2020-04-25T17:11:00Z">
        <w:r w:rsidR="000948D7">
          <w:rPr>
            <w:rFonts w:ascii="Times New Roman" w:eastAsia="Times New Roman" w:hAnsi="Times New Roman" w:cs="Times New Roman"/>
            <w:b/>
            <w:bCs/>
            <w:i/>
            <w:iCs/>
            <w:sz w:val="24"/>
          </w:rPr>
          <w:t>Table 2</w:t>
        </w:r>
      </w:ins>
      <w:r>
        <w:rPr>
          <w:rFonts w:ascii="Times New Roman" w:eastAsia="Times New Roman" w:hAnsi="Times New Roman" w:cs="Times New Roman"/>
          <w:b/>
          <w:bCs/>
          <w:i/>
          <w:iCs/>
          <w:sz w:val="24"/>
        </w:rPr>
        <w:t xml:space="preserve"> </w:t>
      </w:r>
      <w:r>
        <w:rPr>
          <w:rFonts w:ascii="Times New Roman" w:eastAsia="Times New Roman" w:hAnsi="Times New Roman" w:cs="Times New Roman"/>
          <w:i/>
          <w:iCs/>
          <w:sz w:val="24"/>
        </w:rPr>
        <w:t>– Accuracy measures for different analysis approaches</w:t>
      </w:r>
    </w:p>
    <w:p w14:paraId="242F2A3A" w14:textId="77777777" w:rsidR="00636B6E" w:rsidRDefault="00636B6E" w:rsidP="00636B6E">
      <w:pPr>
        <w:spacing w:after="0" w:line="240" w:lineRule="auto"/>
        <w:jc w:val="center"/>
        <w:rPr>
          <w:rFonts w:ascii="Times New Roman" w:eastAsia="Times New Roman" w:hAnsi="Times New Roman" w:cs="Times New Roman"/>
          <w:i/>
          <w:iCs/>
          <w:sz w:val="24"/>
        </w:rPr>
      </w:pPr>
    </w:p>
    <w:p w14:paraId="4073C053" w14:textId="103248D8" w:rsidR="00636B6E" w:rsidRDefault="00636B6E" w:rsidP="00636B6E">
      <w:pPr>
        <w:spacing w:after="0" w:line="240" w:lineRule="auto"/>
        <w:rPr>
          <w:rFonts w:ascii="Times New Roman" w:eastAsia="Times New Roman" w:hAnsi="Times New Roman" w:cs="Times New Roman"/>
          <w:sz w:val="24"/>
        </w:rPr>
      </w:pPr>
      <w:del w:id="135" w:author="Jonathan Walter" w:date="2020-04-25T17:11:00Z">
        <w:r w:rsidDel="000948D7">
          <w:rPr>
            <w:rFonts w:ascii="Times New Roman" w:eastAsia="Times New Roman" w:hAnsi="Times New Roman" w:cs="Times New Roman"/>
            <w:sz w:val="24"/>
          </w:rPr>
          <w:delText>Figure 7</w:delText>
        </w:r>
      </w:del>
      <w:ins w:id="136" w:author="Jonathan Walter" w:date="2020-04-25T17:11:00Z">
        <w:r w:rsidR="000948D7">
          <w:rPr>
            <w:rFonts w:ascii="Times New Roman" w:eastAsia="Times New Roman" w:hAnsi="Times New Roman" w:cs="Times New Roman"/>
            <w:sz w:val="24"/>
          </w:rPr>
          <w:t>Table 2</w:t>
        </w:r>
      </w:ins>
      <w:r>
        <w:rPr>
          <w:rFonts w:ascii="Times New Roman" w:eastAsia="Times New Roman" w:hAnsi="Times New Roman" w:cs="Times New Roman"/>
          <w:sz w:val="24"/>
        </w:rPr>
        <w:t xml:space="preserve"> shows accuracy results for Model 1 and Model 2. They have been broken down into three indicators. The first, </w:t>
      </w:r>
      <w:r w:rsidRPr="00C5691E">
        <w:rPr>
          <w:rFonts w:ascii="Times New Roman" w:eastAsia="Times New Roman" w:hAnsi="Times New Roman" w:cs="Times New Roman"/>
          <w:i/>
          <w:iCs/>
          <w:sz w:val="24"/>
        </w:rPr>
        <w:t>Accuracy</w:t>
      </w:r>
      <w:r>
        <w:rPr>
          <w:rFonts w:ascii="Times New Roman" w:eastAsia="Times New Roman" w:hAnsi="Times New Roman" w:cs="Times New Roman"/>
          <w:sz w:val="24"/>
        </w:rPr>
        <w:t xml:space="preserve">, is the proportion of samples that were correctly categorized. </w:t>
      </w:r>
      <w:r w:rsidRPr="00C5691E">
        <w:rPr>
          <w:rFonts w:ascii="Times New Roman" w:eastAsia="Times New Roman" w:hAnsi="Times New Roman" w:cs="Times New Roman"/>
          <w:i/>
          <w:iCs/>
          <w:sz w:val="24"/>
        </w:rPr>
        <w:t>Type I</w:t>
      </w:r>
      <w:r>
        <w:rPr>
          <w:rFonts w:ascii="Times New Roman" w:eastAsia="Times New Roman" w:hAnsi="Times New Roman" w:cs="Times New Roman"/>
          <w:sz w:val="24"/>
        </w:rPr>
        <w:t xml:space="preserve"> </w:t>
      </w:r>
      <w:r w:rsidRPr="00C5691E">
        <w:rPr>
          <w:rFonts w:ascii="Times New Roman" w:eastAsia="Times New Roman" w:hAnsi="Times New Roman" w:cs="Times New Roman"/>
          <w:i/>
          <w:iCs/>
          <w:sz w:val="24"/>
        </w:rPr>
        <w:t>Error</w:t>
      </w:r>
      <w:r>
        <w:rPr>
          <w:rFonts w:ascii="Times New Roman" w:eastAsia="Times New Roman" w:hAnsi="Times New Roman" w:cs="Times New Roman"/>
          <w:sz w:val="24"/>
        </w:rPr>
        <w:t xml:space="preserve"> is the proportion of samples with an actual label of FALSE that were incorrectly labelled as TRUE. This would mean incorrectly claiming regime shift (Model 1) or incorrectly claiming a phytoplankton-dominant domain (Model 2). </w:t>
      </w:r>
      <w:r w:rsidRPr="00C5691E">
        <w:rPr>
          <w:rFonts w:ascii="Times New Roman" w:eastAsia="Times New Roman" w:hAnsi="Times New Roman" w:cs="Times New Roman"/>
          <w:i/>
          <w:iCs/>
          <w:sz w:val="24"/>
        </w:rPr>
        <w:t>Type II Error</w:t>
      </w:r>
      <w:r>
        <w:rPr>
          <w:rFonts w:ascii="Times New Roman" w:eastAsia="Times New Roman" w:hAnsi="Times New Roman" w:cs="Times New Roman"/>
          <w:sz w:val="24"/>
        </w:rPr>
        <w:t xml:space="preserve"> is the proportion of samples with an actual label of TRUE that were incorrectly labelled as FALSE by the model. This corresponds to missing a regime shift (Model 1) or failing to identify the presence of features of a phytoplankton-dominant domain (Model 2).</w:t>
      </w:r>
    </w:p>
    <w:p w14:paraId="33A6050C" w14:textId="77777777" w:rsidR="00636B6E" w:rsidRDefault="00636B6E" w:rsidP="00636B6E">
      <w:pPr>
        <w:spacing w:after="0" w:line="240" w:lineRule="auto"/>
        <w:rPr>
          <w:rFonts w:ascii="Times New Roman" w:eastAsia="Times New Roman" w:hAnsi="Times New Roman" w:cs="Times New Roman"/>
          <w:sz w:val="24"/>
        </w:rPr>
      </w:pPr>
    </w:p>
    <w:p w14:paraId="031C6F7C" w14:textId="1FB095C3" w:rsidR="00636B6E" w:rsidRPr="00C5691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evident by Model 1 results,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is able to identify the presence of regime shifts in simulated four-month-long timeseries with considerable accuracy. This is good evidence for the potential of the wavelet-based CNNs as applied stationary timeseries classification. This particular accuracy report was obtained from the example data set and model included in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package. The dataset is an evenly distributed sample of 200 timeseries.</w:t>
      </w:r>
    </w:p>
    <w:p w14:paraId="74ED9E84" w14:textId="77777777" w:rsidR="00636B6E" w:rsidRDefault="00636B6E" w:rsidP="00636B6E">
      <w:pPr>
        <w:spacing w:after="0" w:line="240" w:lineRule="auto"/>
        <w:rPr>
          <w:rFonts w:ascii="Times New Roman" w:eastAsia="Times New Roman" w:hAnsi="Times New Roman" w:cs="Times New Roman"/>
          <w:sz w:val="24"/>
        </w:rPr>
      </w:pPr>
    </w:p>
    <w:p w14:paraId="297C3E2F" w14:textId="0B993BE1" w:rsidR="00636B6E" w:rsidRDefault="00636B6E" w:rsidP="00636B6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Model 2, the model accuracy is not considerably different from random chance, 0.50. As such, the model is not much use. The results reflect a problem that occurred frequently during training. The Type I error would approach near zero while the Type II error would skyrocket. This happened because the model began classifying all training samples as FALSE, settling on a poor accuracy mid-training and hovering around it for the rest of training. </w:t>
      </w:r>
    </w:p>
    <w:p w14:paraId="1E6A4AC5" w14:textId="77777777" w:rsidR="00636B6E" w:rsidRDefault="00636B6E" w:rsidP="00636B6E">
      <w:pPr>
        <w:spacing w:after="0" w:line="240" w:lineRule="auto"/>
        <w:rPr>
          <w:rFonts w:ascii="Times New Roman" w:eastAsia="Times New Roman" w:hAnsi="Times New Roman" w:cs="Times New Roman"/>
          <w:sz w:val="24"/>
        </w:rPr>
      </w:pPr>
    </w:p>
    <w:p w14:paraId="6EC33C28" w14:textId="77777777" w:rsidR="00636B6E" w:rsidRPr="000E60BF" w:rsidRDefault="00636B6E" w:rsidP="00636B6E">
      <w:pPr>
        <w:spacing w:after="0" w:line="240" w:lineRule="auto"/>
        <w:rPr>
          <w:rFonts w:ascii="Times New Roman" w:eastAsia="Times New Roman" w:hAnsi="Times New Roman" w:cs="Times New Roman"/>
          <w:b/>
          <w:bCs/>
          <w:i/>
          <w:iCs/>
          <w:sz w:val="24"/>
        </w:rPr>
      </w:pPr>
      <w:r w:rsidRPr="000E60BF">
        <w:rPr>
          <w:rFonts w:ascii="Times New Roman" w:eastAsia="Times New Roman" w:hAnsi="Times New Roman" w:cs="Times New Roman"/>
          <w:b/>
          <w:bCs/>
          <w:i/>
          <w:iCs/>
          <w:sz w:val="24"/>
        </w:rPr>
        <w:t>Future work</w:t>
      </w:r>
    </w:p>
    <w:p w14:paraId="52E7CD81" w14:textId="77777777" w:rsidR="00636B6E" w:rsidRDefault="00636B6E" w:rsidP="00636B6E">
      <w:pPr>
        <w:spacing w:after="0" w:line="240" w:lineRule="auto"/>
        <w:rPr>
          <w:rFonts w:ascii="Times New Roman" w:eastAsia="Times New Roman" w:hAnsi="Times New Roman" w:cs="Times New Roman"/>
          <w:sz w:val="24"/>
        </w:rPr>
      </w:pPr>
    </w:p>
    <w:p w14:paraId="21C3BB30" w14:textId="77777777" w:rsidR="00636B6E" w:rsidRDefault="00636B6E" w:rsidP="00636B6E">
      <w:pPr>
        <w:spacing w:after="0" w:line="240" w:lineRule="auto"/>
        <w:rPr>
          <w:rFonts w:ascii="Times New Roman" w:eastAsia="Times New Roman" w:hAnsi="Times New Roman" w:cs="Times New Roman"/>
          <w:i/>
          <w:iCs/>
          <w:sz w:val="24"/>
        </w:rPr>
      </w:pPr>
      <w:r>
        <w:rPr>
          <w:rFonts w:ascii="Times New Roman" w:eastAsia="Times New Roman" w:hAnsi="Times New Roman" w:cs="Times New Roman"/>
          <w:i/>
          <w:iCs/>
          <w:sz w:val="24"/>
        </w:rPr>
        <w:t>Windowed Analysis and Forecasting</w:t>
      </w:r>
    </w:p>
    <w:p w14:paraId="6CF0D46F" w14:textId="77777777" w:rsidR="00636B6E" w:rsidRPr="000E60BF" w:rsidRDefault="00636B6E" w:rsidP="00636B6E">
      <w:pPr>
        <w:spacing w:after="0" w:line="240" w:lineRule="auto"/>
        <w:rPr>
          <w:rFonts w:ascii="Times New Roman" w:eastAsia="Times New Roman" w:hAnsi="Times New Roman" w:cs="Times New Roman"/>
          <w:i/>
          <w:iCs/>
          <w:sz w:val="24"/>
        </w:rPr>
      </w:pPr>
    </w:p>
    <w:p w14:paraId="576B2393" w14:textId="3EB09490"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Because of Model 2’s low accuracy, we were unable to test the efficacy of the timeseries forecasting technique described earlier and included in the </w:t>
      </w:r>
      <w:proofErr w:type="spellStart"/>
      <w:r>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package. The approach requires a CNN accurately trained on a windowed timeseries dataset. Therefore, future work needs to refine our windowed analysis to improve its accuracy after training. One method for doing this could be to increase the width of the window. Model 1 worked with the entire four-</w:t>
      </w:r>
      <w:r>
        <w:rPr>
          <w:rFonts w:ascii="Times New Roman" w:eastAsia="Times New Roman" w:hAnsi="Times New Roman" w:cs="Times New Roman"/>
          <w:sz w:val="24"/>
        </w:rPr>
        <w:lastRenderedPageBreak/>
        <w:t>month-long timeseries, and produced good results. It is possible that Model 2 was based on windows too small to capture critical features. The tradeoff of larger windows is less localized model results. It would be less clear at what point in the timeseries a new domain is present.</w:t>
      </w:r>
      <w:del w:id="137" w:author="Ryan Taylor" w:date="2020-05-01T00:41:00Z">
        <w:r w:rsidDel="00A32BB8">
          <w:rPr>
            <w:rFonts w:ascii="Times New Roman" w:eastAsia="Times New Roman" w:hAnsi="Times New Roman" w:cs="Times New Roman"/>
            <w:sz w:val="24"/>
          </w:rPr>
          <w:delText xml:space="preserve"> The</w:delText>
        </w:r>
      </w:del>
      <w:ins w:id="138" w:author="Jonathan Walter" w:date="2020-04-25T17:17:00Z">
        <w:del w:id="139" w:author="Ryan Taylor" w:date="2020-05-01T00:41:00Z">
          <w:r w:rsidR="00CD6AAD" w:rsidDel="00A32BB8">
            <w:rPr>
              <w:rFonts w:ascii="Times New Roman" w:eastAsia="Times New Roman" w:hAnsi="Times New Roman" w:cs="Times New Roman"/>
              <w:sz w:val="24"/>
            </w:rPr>
            <w:delText xml:space="preserve"> …</w:delText>
          </w:r>
        </w:del>
      </w:ins>
    </w:p>
    <w:p w14:paraId="3E9E32C6" w14:textId="77777777" w:rsidR="00636B6E" w:rsidRDefault="00636B6E" w:rsidP="00636B6E">
      <w:pPr>
        <w:spacing w:after="0" w:line="240" w:lineRule="auto"/>
        <w:ind w:firstLine="720"/>
        <w:rPr>
          <w:rFonts w:ascii="Times New Roman" w:eastAsia="Times New Roman" w:hAnsi="Times New Roman" w:cs="Times New Roman"/>
          <w:sz w:val="24"/>
        </w:rPr>
      </w:pPr>
    </w:p>
    <w:p w14:paraId="12A7CE8B" w14:textId="2E41025F" w:rsidR="00636B6E" w:rsidRDefault="00636B6E" w:rsidP="00636B6E">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possible approach towards an accurate window-based model is by changing the classification feature from Domain to Transition (see Figure 7 again). The model would be trained on data labelled by the presence of a regime shift rather than by which domain is dominating the window. Given Model 1 also used this approach, it could be a promising new direction. Once a successful windowed model is created, we will be able to measure the effectiveness of our early warning system described earlier.</w:t>
      </w:r>
    </w:p>
    <w:p w14:paraId="55DCB4B0" w14:textId="0F0C9ADC" w:rsidR="00636B6E" w:rsidRDefault="00636B6E" w:rsidP="00636B6E">
      <w:pPr>
        <w:spacing w:after="0" w:line="240" w:lineRule="auto"/>
        <w:ind w:firstLine="720"/>
        <w:rPr>
          <w:rFonts w:ascii="Times New Roman" w:eastAsia="Times New Roman" w:hAnsi="Times New Roman" w:cs="Times New Roman"/>
          <w:sz w:val="24"/>
        </w:rPr>
      </w:pPr>
    </w:p>
    <w:p w14:paraId="6D95E7E5" w14:textId="5CE8598F" w:rsidR="00636B6E" w:rsidRPr="00636B6E" w:rsidDel="00A32BB8" w:rsidRDefault="00636B6E" w:rsidP="00636B6E">
      <w:pPr>
        <w:spacing w:after="0" w:line="240" w:lineRule="auto"/>
        <w:ind w:firstLine="720"/>
        <w:rPr>
          <w:del w:id="140" w:author="Ryan Taylor" w:date="2020-05-01T00:41:00Z"/>
          <w:rFonts w:ascii="Times New Roman" w:eastAsia="Times New Roman" w:hAnsi="Times New Roman" w:cs="Times New Roman"/>
          <w:sz w:val="24"/>
        </w:rPr>
      </w:pPr>
      <w:r>
        <w:rPr>
          <w:rFonts w:ascii="Times New Roman" w:eastAsia="Times New Roman" w:hAnsi="Times New Roman" w:cs="Times New Roman"/>
          <w:sz w:val="24"/>
        </w:rPr>
        <w:t>We are not sure how accurate this model, trained on simulated data, would be when tested on empirical data. It would be useful to test this and compare it to results from a model both trained and tested on empirical data. Application and testing</w:t>
      </w:r>
      <w:r w:rsidR="00E84310">
        <w:rPr>
          <w:rFonts w:ascii="Times New Roman" w:eastAsia="Times New Roman" w:hAnsi="Times New Roman" w:cs="Times New Roman"/>
          <w:sz w:val="24"/>
        </w:rPr>
        <w:t xml:space="preserve"> of this </w:t>
      </w:r>
      <w:proofErr w:type="spellStart"/>
      <w:r w:rsidR="00E84310">
        <w:rPr>
          <w:rFonts w:ascii="Times New Roman" w:eastAsia="Times New Roman" w:hAnsi="Times New Roman" w:cs="Times New Roman"/>
          <w:sz w:val="24"/>
        </w:rPr>
        <w:t>wtCNN</w:t>
      </w:r>
      <w:proofErr w:type="spellEnd"/>
      <w:r>
        <w:rPr>
          <w:rFonts w:ascii="Times New Roman" w:eastAsia="Times New Roman" w:hAnsi="Times New Roman" w:cs="Times New Roman"/>
          <w:sz w:val="24"/>
        </w:rPr>
        <w:t xml:space="preserve"> </w:t>
      </w:r>
      <w:r w:rsidR="00E84310">
        <w:rPr>
          <w:rFonts w:ascii="Times New Roman" w:eastAsia="Times New Roman" w:hAnsi="Times New Roman" w:cs="Times New Roman"/>
          <w:sz w:val="24"/>
        </w:rPr>
        <w:t xml:space="preserve">approach </w:t>
      </w:r>
      <w:r>
        <w:rPr>
          <w:rFonts w:ascii="Times New Roman" w:eastAsia="Times New Roman" w:hAnsi="Times New Roman" w:cs="Times New Roman"/>
          <w:sz w:val="24"/>
        </w:rPr>
        <w:t xml:space="preserve">on real-world data would be required before application in any applied setting. </w:t>
      </w:r>
    </w:p>
    <w:p w14:paraId="55674089" w14:textId="77777777" w:rsidR="00636B6E" w:rsidDel="00A32BB8" w:rsidRDefault="00636B6E" w:rsidP="00636B6E">
      <w:pPr>
        <w:spacing w:after="0" w:line="240" w:lineRule="auto"/>
        <w:rPr>
          <w:del w:id="141" w:author="Ryan Taylor" w:date="2020-05-01T00:41:00Z"/>
          <w:rFonts w:ascii="Times New Roman" w:eastAsia="Times New Roman" w:hAnsi="Times New Roman" w:cs="Times New Roman"/>
          <w:b/>
          <w:sz w:val="24"/>
        </w:rPr>
      </w:pPr>
    </w:p>
    <w:p w14:paraId="7523A414" w14:textId="27F5E8F3" w:rsidR="00636B6E" w:rsidDel="00A32BB8" w:rsidRDefault="00636B6E" w:rsidP="00636B6E">
      <w:pPr>
        <w:spacing w:after="0" w:line="240" w:lineRule="auto"/>
        <w:rPr>
          <w:del w:id="142" w:author="Ryan Taylor" w:date="2020-05-01T00:41:00Z"/>
          <w:rFonts w:ascii="Times New Roman" w:eastAsia="Times New Roman" w:hAnsi="Times New Roman" w:cs="Times New Roman"/>
          <w:b/>
          <w:sz w:val="24"/>
        </w:rPr>
      </w:pPr>
    </w:p>
    <w:p w14:paraId="735A8B13" w14:textId="77771F41" w:rsidR="00636B6E" w:rsidDel="00A32BB8" w:rsidRDefault="00636B6E" w:rsidP="00636B6E">
      <w:pPr>
        <w:spacing w:after="0" w:line="240" w:lineRule="auto"/>
        <w:rPr>
          <w:del w:id="143" w:author="Ryan Taylor" w:date="2020-05-01T00:41:00Z"/>
          <w:rFonts w:ascii="Times New Roman" w:eastAsia="Times New Roman" w:hAnsi="Times New Roman" w:cs="Times New Roman"/>
          <w:sz w:val="24"/>
        </w:rPr>
      </w:pPr>
      <w:del w:id="144" w:author="Ryan Taylor" w:date="2020-05-01T00:41:00Z">
        <w:r w:rsidDel="00A32BB8">
          <w:rPr>
            <w:rFonts w:ascii="Times New Roman" w:eastAsia="Times New Roman" w:hAnsi="Times New Roman" w:cs="Times New Roman"/>
            <w:b/>
            <w:sz w:val="24"/>
          </w:rPr>
          <w:delText>Sociotechnical</w:delText>
        </w:r>
        <w:r w:rsidDel="00A32BB8">
          <w:rPr>
            <w:rFonts w:ascii="Times New Roman" w:eastAsia="Times New Roman" w:hAnsi="Times New Roman" w:cs="Times New Roman"/>
            <w:sz w:val="24"/>
          </w:rPr>
          <w:delText>: the theme is the design of software - open source - part of the reason that dating apps can be predatory is that it is unclear how peoples data are used and the algorithm works;</w:delText>
        </w:r>
      </w:del>
    </w:p>
    <w:p w14:paraId="739642D2" w14:textId="2FF6F50E" w:rsidR="00636B6E" w:rsidDel="00A32BB8" w:rsidRDefault="00636B6E" w:rsidP="00636B6E">
      <w:pPr>
        <w:spacing w:after="0" w:line="240" w:lineRule="auto"/>
        <w:rPr>
          <w:del w:id="145" w:author="Ryan Taylor" w:date="2020-05-01T00:41:00Z"/>
          <w:rFonts w:ascii="Times New Roman" w:eastAsia="Times New Roman" w:hAnsi="Times New Roman" w:cs="Times New Roman"/>
          <w:sz w:val="24"/>
        </w:rPr>
      </w:pPr>
    </w:p>
    <w:p w14:paraId="668E7A48" w14:textId="6A244CE0" w:rsidR="00636B6E" w:rsidDel="00A32BB8" w:rsidRDefault="00636B6E" w:rsidP="00636B6E">
      <w:pPr>
        <w:spacing w:after="0" w:line="240" w:lineRule="auto"/>
        <w:rPr>
          <w:del w:id="146" w:author="Ryan Taylor" w:date="2020-05-01T00:41:00Z"/>
          <w:rFonts w:ascii="Times New Roman" w:eastAsia="Times New Roman" w:hAnsi="Times New Roman" w:cs="Times New Roman"/>
          <w:sz w:val="24"/>
        </w:rPr>
      </w:pPr>
      <w:del w:id="147" w:author="Ryan Taylor" w:date="2020-05-01T00:41:00Z">
        <w:r w:rsidDel="00A32BB8">
          <w:rPr>
            <w:rFonts w:ascii="Times New Roman" w:eastAsia="Times New Roman" w:hAnsi="Times New Roman" w:cs="Times New Roman"/>
            <w:sz w:val="24"/>
          </w:rPr>
          <w:delText xml:space="preserve">environmental data is useful and should be public but people's data should be handled with more care </w:delText>
        </w:r>
      </w:del>
    </w:p>
    <w:p w14:paraId="02F61013" w14:textId="0DA62BA2" w:rsidR="00636B6E" w:rsidDel="00A32BB8" w:rsidRDefault="00636B6E" w:rsidP="00636B6E">
      <w:pPr>
        <w:spacing w:after="0" w:line="240" w:lineRule="auto"/>
        <w:rPr>
          <w:del w:id="148" w:author="Ryan Taylor" w:date="2020-05-01T00:41:00Z"/>
          <w:rFonts w:ascii="Times New Roman" w:eastAsia="Times New Roman" w:hAnsi="Times New Roman" w:cs="Times New Roman"/>
          <w:sz w:val="24"/>
        </w:rPr>
      </w:pPr>
    </w:p>
    <w:p w14:paraId="34D35C4E" w14:textId="19439A39" w:rsidR="00636B6E" w:rsidDel="00A32BB8" w:rsidRDefault="00636B6E" w:rsidP="00636B6E">
      <w:pPr>
        <w:spacing w:after="0" w:line="240" w:lineRule="auto"/>
        <w:rPr>
          <w:del w:id="149" w:author="Ryan Taylor" w:date="2020-05-01T00:41:00Z"/>
          <w:rFonts w:ascii="Times New Roman" w:eastAsia="Times New Roman" w:hAnsi="Times New Roman" w:cs="Times New Roman"/>
          <w:sz w:val="24"/>
        </w:rPr>
      </w:pPr>
      <w:del w:id="150" w:author="Ryan Taylor" w:date="2020-05-01T00:41:00Z">
        <w:r w:rsidDel="00A32BB8">
          <w:rPr>
            <w:rFonts w:ascii="Times New Roman" w:eastAsia="Times New Roman" w:hAnsi="Times New Roman" w:cs="Times New Roman"/>
            <w:sz w:val="24"/>
          </w:rPr>
          <w:delText xml:space="preserve">ethics of how information is used: the end goal was to create a tool that would aid in decision making; there is an ethic involved in creating ACCURATE information that is useful and usable... </w:delText>
        </w:r>
      </w:del>
    </w:p>
    <w:p w14:paraId="2B88E70B" w14:textId="51803115" w:rsidR="00636B6E" w:rsidDel="00A32BB8" w:rsidRDefault="00636B6E" w:rsidP="00636B6E">
      <w:pPr>
        <w:spacing w:after="0" w:line="240" w:lineRule="auto"/>
        <w:rPr>
          <w:del w:id="151" w:author="Ryan Taylor" w:date="2020-05-01T00:41:00Z"/>
          <w:rFonts w:ascii="Times New Roman" w:eastAsia="Times New Roman" w:hAnsi="Times New Roman" w:cs="Times New Roman"/>
          <w:sz w:val="24"/>
        </w:rPr>
      </w:pPr>
    </w:p>
    <w:p w14:paraId="3E145F26" w14:textId="25A3A6F4" w:rsidR="00636B6E" w:rsidDel="00A32BB8" w:rsidRDefault="00636B6E" w:rsidP="00636B6E">
      <w:pPr>
        <w:spacing w:after="0" w:line="240" w:lineRule="auto"/>
        <w:rPr>
          <w:del w:id="152" w:author="Ryan Taylor" w:date="2020-05-01T00:41:00Z"/>
          <w:rFonts w:ascii="Times New Roman" w:eastAsia="Times New Roman" w:hAnsi="Times New Roman" w:cs="Times New Roman"/>
          <w:sz w:val="24"/>
        </w:rPr>
      </w:pPr>
      <w:del w:id="153" w:author="Ryan Taylor" w:date="2020-05-01T00:41:00Z">
        <w:r w:rsidDel="00A32BB8">
          <w:rPr>
            <w:rFonts w:ascii="Times New Roman" w:eastAsia="Times New Roman" w:hAnsi="Times New Roman" w:cs="Times New Roman"/>
            <w:sz w:val="24"/>
          </w:rPr>
          <w:delText>there is a permitting process for conducting reasearch and gathering environmental data; informing relevant jurisdictions; it can involve public comments? a lot of private property is used to conduct research ... there are not well established best practices about working with environemental data from private property ... AND there are not well established best practices when working with human data</w:delText>
        </w:r>
      </w:del>
    </w:p>
    <w:p w14:paraId="2E92F997" w14:textId="1248A680" w:rsidR="00636B6E" w:rsidDel="00A32BB8" w:rsidRDefault="00636B6E" w:rsidP="00636B6E">
      <w:pPr>
        <w:spacing w:after="0" w:line="240" w:lineRule="auto"/>
        <w:rPr>
          <w:del w:id="154" w:author="Ryan Taylor" w:date="2020-05-01T00:41:00Z"/>
          <w:rFonts w:ascii="Times New Roman" w:eastAsia="Times New Roman" w:hAnsi="Times New Roman" w:cs="Times New Roman"/>
          <w:sz w:val="24"/>
        </w:rPr>
      </w:pPr>
    </w:p>
    <w:p w14:paraId="577DE5F4" w14:textId="5AC73B8E" w:rsidR="00636B6E" w:rsidDel="00A32BB8" w:rsidRDefault="00636B6E" w:rsidP="00636B6E">
      <w:pPr>
        <w:spacing w:after="0" w:line="240" w:lineRule="auto"/>
        <w:rPr>
          <w:del w:id="155" w:author="Ryan Taylor" w:date="2020-05-01T00:41:00Z"/>
          <w:rFonts w:ascii="Times New Roman" w:eastAsia="Times New Roman" w:hAnsi="Times New Roman" w:cs="Times New Roman"/>
          <w:sz w:val="24"/>
        </w:rPr>
      </w:pPr>
      <w:del w:id="156" w:author="Ryan Taylor" w:date="2020-05-01T00:41:00Z">
        <w:r w:rsidDel="00A32BB8">
          <w:rPr>
            <w:rFonts w:ascii="Times New Roman" w:eastAsia="Times New Roman" w:hAnsi="Times New Roman" w:cs="Times New Roman"/>
            <w:sz w:val="24"/>
          </w:rPr>
          <w:delText xml:space="preserve">Forest Invenetory and Analysis Program??? they have a system of best practices for gathering data from environmental data; they don't release detailed information about where plots are located </w:delText>
        </w:r>
      </w:del>
    </w:p>
    <w:p w14:paraId="13EBA227" w14:textId="284496AF" w:rsidR="00636B6E" w:rsidDel="00A32BB8" w:rsidRDefault="00636B6E" w:rsidP="00636B6E">
      <w:pPr>
        <w:spacing w:after="0" w:line="240" w:lineRule="auto"/>
        <w:rPr>
          <w:del w:id="157" w:author="Ryan Taylor" w:date="2020-05-01T00:41:00Z"/>
          <w:rFonts w:ascii="Times New Roman" w:eastAsia="Times New Roman" w:hAnsi="Times New Roman" w:cs="Times New Roman"/>
          <w:sz w:val="24"/>
        </w:rPr>
      </w:pPr>
    </w:p>
    <w:p w14:paraId="51B863D8" w14:textId="6C966542" w:rsidR="00636B6E" w:rsidDel="00A32BB8" w:rsidRDefault="00636B6E" w:rsidP="00636B6E">
      <w:pPr>
        <w:spacing w:after="0" w:line="240" w:lineRule="auto"/>
        <w:rPr>
          <w:del w:id="158" w:author="Ryan Taylor" w:date="2020-05-01T00:41:00Z"/>
          <w:rFonts w:ascii="Times New Roman" w:eastAsia="Times New Roman" w:hAnsi="Times New Roman" w:cs="Times New Roman"/>
          <w:sz w:val="24"/>
        </w:rPr>
      </w:pPr>
      <w:del w:id="159" w:author="Ryan Taylor" w:date="2020-05-01T00:41:00Z">
        <w:r w:rsidDel="00A32BB8">
          <w:rPr>
            <w:rFonts w:ascii="Times New Roman" w:eastAsia="Times New Roman" w:hAnsi="Times New Roman" w:cs="Times New Roman"/>
            <w:sz w:val="24"/>
          </w:rPr>
          <w:delText xml:space="preserve">Considering users is important; what do they want to gain from using the service? </w:delText>
        </w:r>
      </w:del>
    </w:p>
    <w:p w14:paraId="29DB3FB8" w14:textId="60B7939B" w:rsidR="00636B6E" w:rsidDel="00A32BB8" w:rsidRDefault="00636B6E" w:rsidP="00636B6E">
      <w:pPr>
        <w:spacing w:after="0" w:line="240" w:lineRule="auto"/>
        <w:rPr>
          <w:del w:id="160" w:author="Ryan Taylor" w:date="2020-05-01T00:41:00Z"/>
          <w:rFonts w:ascii="Times New Roman" w:eastAsia="Times New Roman" w:hAnsi="Times New Roman" w:cs="Times New Roman"/>
          <w:sz w:val="24"/>
        </w:rPr>
      </w:pPr>
    </w:p>
    <w:p w14:paraId="5B283F0C" w14:textId="5A83552C" w:rsidR="00636B6E" w:rsidDel="00A32BB8" w:rsidRDefault="00636B6E" w:rsidP="00636B6E">
      <w:pPr>
        <w:spacing w:after="0" w:line="240" w:lineRule="auto"/>
        <w:rPr>
          <w:del w:id="161" w:author="Ryan Taylor" w:date="2020-05-01T00:41:00Z"/>
          <w:rFonts w:ascii="Times New Roman" w:eastAsia="Times New Roman" w:hAnsi="Times New Roman" w:cs="Times New Roman"/>
          <w:sz w:val="24"/>
        </w:rPr>
      </w:pPr>
      <w:del w:id="162" w:author="Ryan Taylor" w:date="2020-05-01T00:41:00Z">
        <w:r w:rsidDel="00A32BB8">
          <w:rPr>
            <w:rFonts w:ascii="Times New Roman" w:eastAsia="Times New Roman" w:hAnsi="Times New Roman" w:cs="Times New Roman"/>
            <w:sz w:val="24"/>
          </w:rPr>
          <w:delText xml:space="preserve">Jon likes: data privacy; ethics of gathering and using data; </w:delText>
        </w:r>
      </w:del>
    </w:p>
    <w:p w14:paraId="32079AF5" w14:textId="7B6750B9" w:rsidR="00636B6E" w:rsidDel="00A32BB8" w:rsidRDefault="00636B6E" w:rsidP="00636B6E">
      <w:pPr>
        <w:spacing w:after="0" w:line="240" w:lineRule="auto"/>
        <w:rPr>
          <w:del w:id="163" w:author="Ryan Taylor" w:date="2020-05-01T00:41:00Z"/>
          <w:rFonts w:ascii="Times New Roman" w:eastAsia="Times New Roman" w:hAnsi="Times New Roman" w:cs="Times New Roman"/>
          <w:b/>
          <w:sz w:val="24"/>
        </w:rPr>
      </w:pPr>
    </w:p>
    <w:p w14:paraId="68D07C8C" w14:textId="77777777" w:rsidR="00636B6E" w:rsidRDefault="00636B6E" w:rsidP="00A32BB8">
      <w:pPr>
        <w:spacing w:after="0" w:line="240" w:lineRule="auto"/>
        <w:ind w:firstLine="720"/>
        <w:rPr>
          <w:rFonts w:ascii="Times New Roman" w:eastAsia="Times New Roman" w:hAnsi="Times New Roman" w:cs="Times New Roman"/>
          <w:b/>
          <w:sz w:val="24"/>
        </w:rPr>
        <w:pPrChange w:id="164" w:author="Ryan Taylor" w:date="2020-05-01T00:41:00Z">
          <w:pPr>
            <w:spacing w:after="0" w:line="240" w:lineRule="auto"/>
          </w:pPr>
        </w:pPrChange>
      </w:pPr>
    </w:p>
    <w:p w14:paraId="22716A04" w14:textId="77777777" w:rsidR="009F4575" w:rsidRDefault="009F4575"/>
    <w:sectPr w:rsidR="009F45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Jonathan Walter" w:date="2020-04-25T16:18:00Z" w:initials="JW">
    <w:p w14:paraId="73C73F61" w14:textId="6C845A60" w:rsidR="003248D2" w:rsidRDefault="003248D2">
      <w:pPr>
        <w:pStyle w:val="CommentText"/>
      </w:pPr>
      <w:r>
        <w:rPr>
          <w:rStyle w:val="CommentReference"/>
        </w:rPr>
        <w:annotationRef/>
      </w:r>
      <w:r>
        <w:t>Any literature support for this? I see the logic behind it, but this sort of a broad declaration begs for a reference.</w:t>
      </w:r>
    </w:p>
  </w:comment>
  <w:comment w:id="10" w:author="Jonathan Walter" w:date="2020-04-25T16:19:00Z" w:initials="JW">
    <w:p w14:paraId="13A7593D" w14:textId="3B37D98A" w:rsidR="003248D2" w:rsidRDefault="003248D2">
      <w:pPr>
        <w:pStyle w:val="CommentText"/>
      </w:pPr>
      <w:r>
        <w:rPr>
          <w:rStyle w:val="CommentReference"/>
        </w:rPr>
        <w:annotationRef/>
      </w:r>
      <w:r>
        <w:t>These paragraphs might be better combined as they seem related. They also reiterate some points made earlier, maybe streamline or revisit to make sure there is a clear purpose to restating.</w:t>
      </w:r>
    </w:p>
  </w:comment>
  <w:comment w:id="56" w:author="Jonathan Walter" w:date="2020-04-24T16:34:00Z" w:initials="JW">
    <w:p w14:paraId="001E8671" w14:textId="183D1292" w:rsidR="004774C4" w:rsidRDefault="004774C4">
      <w:pPr>
        <w:pStyle w:val="CommentText"/>
      </w:pPr>
      <w:r>
        <w:rPr>
          <w:rStyle w:val="CommentReference"/>
        </w:rPr>
        <w:annotationRef/>
      </w:r>
      <w:r>
        <w:t>I think maybe just fill in the background of the timeseries and labels boxes, so that they eye knows to start there?</w:t>
      </w:r>
    </w:p>
  </w:comment>
  <w:comment w:id="79" w:author="Jonathan Walter" w:date="2020-04-25T16:54:00Z" w:initials="JW">
    <w:p w14:paraId="1F3FCD38" w14:textId="2C5BB04A" w:rsidR="00F96A91" w:rsidRDefault="00F96A91">
      <w:pPr>
        <w:pStyle w:val="CommentText"/>
      </w:pPr>
      <w:r>
        <w:rPr>
          <w:rStyle w:val="CommentReference"/>
        </w:rPr>
        <w:annotationRef/>
      </w:r>
      <w:r>
        <w:t>What was the length of the time step?</w:t>
      </w:r>
    </w:p>
  </w:comment>
  <w:comment w:id="110" w:author="Jonathan Walter" w:date="2020-04-25T17:07:00Z" w:initials="JW">
    <w:p w14:paraId="105466C7" w14:textId="4D68DA28" w:rsidR="0088267E" w:rsidRDefault="0088267E">
      <w:pPr>
        <w:pStyle w:val="CommentText"/>
      </w:pPr>
      <w:r>
        <w:rPr>
          <w:rStyle w:val="CommentReference"/>
        </w:rPr>
        <w:annotationRef/>
      </w:r>
      <w:r>
        <w:t>There was also random noise, right? Please describe that.</w:t>
      </w:r>
    </w:p>
  </w:comment>
  <w:comment w:id="115" w:author="Jonathan Walter" w:date="2020-04-25T17:13:00Z" w:initials="JW">
    <w:p w14:paraId="33542EB7" w14:textId="7F8EDDC6" w:rsidR="00CD6AAD" w:rsidRDefault="00CD6AAD">
      <w:pPr>
        <w:pStyle w:val="CommentText"/>
      </w:pPr>
      <w:r>
        <w:rPr>
          <w:rStyle w:val="CommentReference"/>
        </w:rPr>
        <w:annotationRef/>
      </w:r>
      <w:r>
        <w:t>But this varied among simulations, right? How did it vary?</w:t>
      </w:r>
    </w:p>
  </w:comment>
  <w:comment w:id="130" w:author="Jonathan Walter" w:date="2020-04-25T17:10:00Z" w:initials="JW">
    <w:p w14:paraId="30846084" w14:textId="476CAB6B" w:rsidR="000948D7" w:rsidRDefault="000948D7">
      <w:pPr>
        <w:pStyle w:val="CommentText"/>
      </w:pPr>
      <w:r>
        <w:rPr>
          <w:rStyle w:val="CommentReference"/>
        </w:rPr>
        <w:annotationRef/>
      </w:r>
      <w:r>
        <w:t>Missing fig?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73F61" w15:done="0"/>
  <w15:commentEx w15:paraId="13A7593D" w15:done="0"/>
  <w15:commentEx w15:paraId="001E8671" w15:done="0"/>
  <w15:commentEx w15:paraId="1F3FCD38" w15:done="1"/>
  <w15:commentEx w15:paraId="105466C7" w15:done="1"/>
  <w15:commentEx w15:paraId="33542EB7" w15:done="1"/>
  <w15:commentEx w15:paraId="30846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73F61" w16cid:durableId="224EE13A"/>
  <w16cid:commentId w16cid:paraId="13A7593D" w16cid:durableId="224EE1A6"/>
  <w16cid:commentId w16cid:paraId="001E8671" w16cid:durableId="224D9399"/>
  <w16cid:commentId w16cid:paraId="1F3FCD38" w16cid:durableId="224EE9D2"/>
  <w16cid:commentId w16cid:paraId="105466C7" w16cid:durableId="224EECBE"/>
  <w16cid:commentId w16cid:paraId="33542EB7" w16cid:durableId="224EEE2E"/>
  <w16cid:commentId w16cid:paraId="30846084" w16cid:durableId="224EE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A958A" w14:textId="77777777" w:rsidR="00652C34" w:rsidRDefault="00652C34" w:rsidP="00652C34">
      <w:pPr>
        <w:spacing w:after="0" w:line="240" w:lineRule="auto"/>
      </w:pPr>
      <w:r>
        <w:separator/>
      </w:r>
    </w:p>
  </w:endnote>
  <w:endnote w:type="continuationSeparator" w:id="0">
    <w:p w14:paraId="7040D08E" w14:textId="77777777" w:rsidR="00652C34" w:rsidRDefault="00652C34" w:rsidP="0065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27825" w14:textId="77777777" w:rsidR="00652C34" w:rsidRDefault="00652C34" w:rsidP="00652C34">
      <w:pPr>
        <w:spacing w:after="0" w:line="240" w:lineRule="auto"/>
      </w:pPr>
      <w:r>
        <w:separator/>
      </w:r>
    </w:p>
  </w:footnote>
  <w:footnote w:type="continuationSeparator" w:id="0">
    <w:p w14:paraId="39985820" w14:textId="77777777" w:rsidR="00652C34" w:rsidRDefault="00652C34" w:rsidP="00652C3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Taylor">
    <w15:presenceInfo w15:providerId="Windows Live" w15:userId="d8e9bb2a620fd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6E"/>
    <w:rsid w:val="000948D7"/>
    <w:rsid w:val="000F620B"/>
    <w:rsid w:val="00183AE3"/>
    <w:rsid w:val="00282F82"/>
    <w:rsid w:val="002936DF"/>
    <w:rsid w:val="002F716F"/>
    <w:rsid w:val="003248D2"/>
    <w:rsid w:val="004234AD"/>
    <w:rsid w:val="004774C4"/>
    <w:rsid w:val="00550AB4"/>
    <w:rsid w:val="00636B6E"/>
    <w:rsid w:val="00652C34"/>
    <w:rsid w:val="00840771"/>
    <w:rsid w:val="0088267E"/>
    <w:rsid w:val="008E7B19"/>
    <w:rsid w:val="009B2B48"/>
    <w:rsid w:val="009F4575"/>
    <w:rsid w:val="00A32BB8"/>
    <w:rsid w:val="00A55522"/>
    <w:rsid w:val="00A5560A"/>
    <w:rsid w:val="00C218F9"/>
    <w:rsid w:val="00CD6AAD"/>
    <w:rsid w:val="00E84310"/>
    <w:rsid w:val="00F9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55BE978"/>
  <w15:chartTrackingRefBased/>
  <w15:docId w15:val="{C47B661F-B4BA-4A45-8C8D-184079B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6E"/>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B6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7B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7B19"/>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4774C4"/>
    <w:rPr>
      <w:sz w:val="16"/>
      <w:szCs w:val="16"/>
    </w:rPr>
  </w:style>
  <w:style w:type="paragraph" w:styleId="CommentText">
    <w:name w:val="annotation text"/>
    <w:basedOn w:val="Normal"/>
    <w:link w:val="CommentTextChar"/>
    <w:uiPriority w:val="99"/>
    <w:semiHidden/>
    <w:unhideWhenUsed/>
    <w:rsid w:val="004774C4"/>
    <w:pPr>
      <w:spacing w:line="240" w:lineRule="auto"/>
    </w:pPr>
    <w:rPr>
      <w:sz w:val="20"/>
      <w:szCs w:val="20"/>
    </w:rPr>
  </w:style>
  <w:style w:type="character" w:customStyle="1" w:styleId="CommentTextChar">
    <w:name w:val="Comment Text Char"/>
    <w:basedOn w:val="DefaultParagraphFont"/>
    <w:link w:val="CommentText"/>
    <w:uiPriority w:val="99"/>
    <w:semiHidden/>
    <w:rsid w:val="004774C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774C4"/>
    <w:rPr>
      <w:b/>
      <w:bCs/>
    </w:rPr>
  </w:style>
  <w:style w:type="character" w:customStyle="1" w:styleId="CommentSubjectChar">
    <w:name w:val="Comment Subject Char"/>
    <w:basedOn w:val="CommentTextChar"/>
    <w:link w:val="CommentSubject"/>
    <w:uiPriority w:val="99"/>
    <w:semiHidden/>
    <w:rsid w:val="004774C4"/>
    <w:rPr>
      <w:rFonts w:eastAsiaTheme="minorEastAsia"/>
      <w:b/>
      <w:bCs/>
      <w:sz w:val="20"/>
      <w:szCs w:val="20"/>
    </w:rPr>
  </w:style>
  <w:style w:type="paragraph" w:styleId="Header">
    <w:name w:val="header"/>
    <w:basedOn w:val="Normal"/>
    <w:link w:val="HeaderChar"/>
    <w:uiPriority w:val="99"/>
    <w:unhideWhenUsed/>
    <w:rsid w:val="00652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C34"/>
    <w:rPr>
      <w:rFonts w:eastAsiaTheme="minorEastAsia"/>
    </w:rPr>
  </w:style>
  <w:style w:type="paragraph" w:styleId="Footer">
    <w:name w:val="footer"/>
    <w:basedOn w:val="Normal"/>
    <w:link w:val="FooterChar"/>
    <w:uiPriority w:val="99"/>
    <w:unhideWhenUsed/>
    <w:rsid w:val="00652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C3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3396</Words>
  <Characters>19363</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Taylor</dc:creator>
  <cp:keywords/>
  <dc:description/>
  <cp:lastModifiedBy>Ryan Taylor</cp:lastModifiedBy>
  <cp:revision>2</cp:revision>
  <dcterms:created xsi:type="dcterms:W3CDTF">2020-05-01T04:54:00Z</dcterms:created>
  <dcterms:modified xsi:type="dcterms:W3CDTF">2020-05-01T04:54:00Z</dcterms:modified>
</cp:coreProperties>
</file>